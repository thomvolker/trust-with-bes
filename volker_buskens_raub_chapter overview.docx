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BDD37" w14:textId="2C9B4722" w:rsidR="00C40F6A" w:rsidRPr="002A05F8" w:rsidRDefault="0018679E" w:rsidP="00C40F6A">
      <w:pPr>
        <w:jc w:val="center"/>
        <w:rPr>
          <w:b/>
          <w:sz w:val="28"/>
        </w:rPr>
      </w:pPr>
      <w:r>
        <w:rPr>
          <w:b/>
          <w:sz w:val="28"/>
        </w:rPr>
        <w:t>Handbook of</w:t>
      </w:r>
      <w:r w:rsidR="00C40F6A" w:rsidRPr="002A05F8">
        <w:rPr>
          <w:b/>
          <w:sz w:val="28"/>
        </w:rPr>
        <w:t xml:space="preserve"> Trust</w:t>
      </w:r>
      <w:r>
        <w:rPr>
          <w:b/>
          <w:sz w:val="28"/>
        </w:rPr>
        <w:t xml:space="preserve"> and Social Networks</w:t>
      </w:r>
      <w:r w:rsidR="00C40F6A" w:rsidRPr="002A05F8">
        <w:rPr>
          <w:b/>
          <w:sz w:val="28"/>
        </w:rPr>
        <w:t xml:space="preserve"> </w:t>
      </w:r>
    </w:p>
    <w:p w14:paraId="74A260AB" w14:textId="77777777" w:rsidR="00D51643" w:rsidRPr="002A05F8" w:rsidRDefault="00C40F6A" w:rsidP="00C40F6A">
      <w:pPr>
        <w:jc w:val="center"/>
        <w:rPr>
          <w:b/>
          <w:sz w:val="28"/>
        </w:rPr>
      </w:pPr>
      <w:r w:rsidRPr="002A05F8">
        <w:rPr>
          <w:b/>
          <w:sz w:val="28"/>
        </w:rPr>
        <w:t>Chapter Overview</w:t>
      </w:r>
    </w:p>
    <w:p w14:paraId="44EEC7FA" w14:textId="77777777" w:rsidR="00C40F6A" w:rsidRPr="00BC5968" w:rsidRDefault="00C40F6A" w:rsidP="00C40F6A">
      <w:pPr>
        <w:rPr>
          <w:b/>
        </w:rPr>
      </w:pPr>
    </w:p>
    <w:p w14:paraId="6ED07AC9" w14:textId="77777777" w:rsidR="00ED78E1" w:rsidRDefault="00C40F6A" w:rsidP="00C40F6A">
      <w:pPr>
        <w:rPr>
          <w:b/>
        </w:rPr>
      </w:pPr>
      <w:r w:rsidRPr="00BC5968">
        <w:rPr>
          <w:b/>
        </w:rPr>
        <w:t>Working Title of the Chapter:</w:t>
      </w:r>
    </w:p>
    <w:p w14:paraId="177A8F4D" w14:textId="21F92A17" w:rsidR="00C40F6A" w:rsidRPr="00ED78E1" w:rsidRDefault="00ED78E1" w:rsidP="00C40F6A">
      <w:pPr>
        <w:rPr>
          <w:bCs/>
        </w:rPr>
      </w:pPr>
      <w:r>
        <w:rPr>
          <w:bCs/>
        </w:rPr>
        <w:t>Network Control Effects on Trust: Aggregating Evidence from Multiple Studies</w:t>
      </w:r>
    </w:p>
    <w:p w14:paraId="2D499C72" w14:textId="77777777" w:rsidR="00C40F6A" w:rsidRPr="00ED78E1" w:rsidRDefault="00C40F6A" w:rsidP="00C40F6A">
      <w:pPr>
        <w:rPr>
          <w:bCs/>
        </w:rPr>
      </w:pPr>
    </w:p>
    <w:p w14:paraId="7C0392C8" w14:textId="77777777" w:rsidR="00C40F6A" w:rsidRPr="00BC5968" w:rsidRDefault="00C40F6A" w:rsidP="00C40F6A">
      <w:pPr>
        <w:rPr>
          <w:b/>
        </w:rPr>
      </w:pPr>
      <w:r w:rsidRPr="00BC5968">
        <w:rPr>
          <w:b/>
        </w:rPr>
        <w:t xml:space="preserve">Authors: </w:t>
      </w:r>
    </w:p>
    <w:p w14:paraId="30230CE6" w14:textId="547B0CC2" w:rsidR="00C40F6A" w:rsidRPr="00ED78E1" w:rsidRDefault="00ED78E1" w:rsidP="00C40F6A">
      <w:pPr>
        <w:rPr>
          <w:bCs/>
          <w:vertAlign w:val="superscript"/>
        </w:rPr>
      </w:pPr>
      <w:r w:rsidRPr="00ED78E1">
        <w:rPr>
          <w:bCs/>
        </w:rPr>
        <w:t xml:space="preserve">Thom </w:t>
      </w:r>
      <w:proofErr w:type="spellStart"/>
      <w:r w:rsidRPr="00ED78E1">
        <w:rPr>
          <w:bCs/>
        </w:rPr>
        <w:t>Volker</w:t>
      </w:r>
      <w:r w:rsidRPr="00ED78E1">
        <w:rPr>
          <w:bCs/>
          <w:vertAlign w:val="superscript"/>
        </w:rPr>
        <w:t>a</w:t>
      </w:r>
      <w:proofErr w:type="spellEnd"/>
      <w:r w:rsidRPr="00ED78E1">
        <w:rPr>
          <w:bCs/>
        </w:rPr>
        <w:t xml:space="preserve">, Vincent </w:t>
      </w:r>
      <w:proofErr w:type="spellStart"/>
      <w:r w:rsidRPr="00ED78E1">
        <w:rPr>
          <w:bCs/>
        </w:rPr>
        <w:t>Buskens</w:t>
      </w:r>
      <w:r w:rsidRPr="00ED78E1">
        <w:rPr>
          <w:bCs/>
          <w:vertAlign w:val="superscript"/>
        </w:rPr>
        <w:t>b,c</w:t>
      </w:r>
      <w:proofErr w:type="spellEnd"/>
      <w:r w:rsidRPr="00ED78E1">
        <w:rPr>
          <w:bCs/>
        </w:rPr>
        <w:t xml:space="preserve"> &amp; Werner </w:t>
      </w:r>
      <w:proofErr w:type="spellStart"/>
      <w:r w:rsidRPr="00ED78E1">
        <w:rPr>
          <w:bCs/>
        </w:rPr>
        <w:t>Raub</w:t>
      </w:r>
      <w:r w:rsidRPr="00ED78E1">
        <w:rPr>
          <w:bCs/>
          <w:vertAlign w:val="superscript"/>
        </w:rPr>
        <w:t>b</w:t>
      </w:r>
      <w:proofErr w:type="spellEnd"/>
    </w:p>
    <w:p w14:paraId="4BB2B257" w14:textId="52DFD492" w:rsidR="00C40F6A" w:rsidRDefault="00ED78E1" w:rsidP="00C40F6A">
      <w:pPr>
        <w:rPr>
          <w:bCs/>
        </w:rPr>
      </w:pPr>
      <w:r w:rsidRPr="00ED78E1">
        <w:rPr>
          <w:bCs/>
          <w:vertAlign w:val="superscript"/>
        </w:rPr>
        <w:t>a</w:t>
      </w:r>
      <w:r w:rsidRPr="00ED78E1">
        <w:rPr>
          <w:bCs/>
        </w:rPr>
        <w:t xml:space="preserve"> Depar</w:t>
      </w:r>
      <w:r>
        <w:rPr>
          <w:bCs/>
        </w:rPr>
        <w:t>tment of Methodology and Statistics, Utrecht University</w:t>
      </w:r>
    </w:p>
    <w:p w14:paraId="1CA68408" w14:textId="5A339D94" w:rsidR="00ED78E1" w:rsidRDefault="00ED78E1" w:rsidP="00C40F6A">
      <w:pPr>
        <w:rPr>
          <w:bCs/>
        </w:rPr>
      </w:pPr>
      <w:r>
        <w:rPr>
          <w:bCs/>
          <w:vertAlign w:val="superscript"/>
        </w:rPr>
        <w:t>b</w:t>
      </w:r>
      <w:r>
        <w:rPr>
          <w:bCs/>
        </w:rPr>
        <w:t xml:space="preserve"> Department of Sociology, Utrecht University</w:t>
      </w:r>
    </w:p>
    <w:p w14:paraId="3A0EFF37" w14:textId="65ED5A77" w:rsidR="00ED78E1" w:rsidRPr="00ED78E1" w:rsidRDefault="00ED78E1" w:rsidP="00C40F6A">
      <w:pPr>
        <w:rPr>
          <w:bCs/>
        </w:rPr>
      </w:pPr>
      <w:r>
        <w:rPr>
          <w:bCs/>
          <w:vertAlign w:val="superscript"/>
        </w:rPr>
        <w:t>c</w:t>
      </w:r>
      <w:r>
        <w:rPr>
          <w:bCs/>
        </w:rPr>
        <w:t xml:space="preserve"> Corresponding author</w:t>
      </w:r>
    </w:p>
    <w:p w14:paraId="217084D4" w14:textId="77777777" w:rsidR="007909DB" w:rsidRDefault="007909DB" w:rsidP="00C40F6A">
      <w:pPr>
        <w:rPr>
          <w:bCs/>
        </w:rPr>
      </w:pPr>
    </w:p>
    <w:p w14:paraId="70552F29" w14:textId="02E88611" w:rsidR="00ED78E1" w:rsidRPr="00ED78E1" w:rsidRDefault="00000000" w:rsidP="00C40F6A">
      <w:pPr>
        <w:rPr>
          <w:bCs/>
        </w:rPr>
      </w:pPr>
      <w:hyperlink r:id="rId6" w:history="1">
        <w:r w:rsidR="00ED78E1" w:rsidRPr="00302346">
          <w:rPr>
            <w:rStyle w:val="Hyperlink"/>
            <w:bCs/>
          </w:rPr>
          <w:t>t.b.volker@uu.nl</w:t>
        </w:r>
      </w:hyperlink>
      <w:r w:rsidR="00ED78E1">
        <w:rPr>
          <w:bCs/>
        </w:rPr>
        <w:t xml:space="preserve">, </w:t>
      </w:r>
      <w:hyperlink r:id="rId7" w:history="1">
        <w:r w:rsidR="00ED78E1" w:rsidRPr="00302346">
          <w:rPr>
            <w:rStyle w:val="Hyperlink"/>
            <w:bCs/>
          </w:rPr>
          <w:t>v.buskens@uu.nl</w:t>
        </w:r>
      </w:hyperlink>
      <w:r w:rsidR="00ED78E1">
        <w:rPr>
          <w:bCs/>
        </w:rPr>
        <w:t xml:space="preserve">, </w:t>
      </w:r>
      <w:hyperlink r:id="rId8" w:history="1">
        <w:r w:rsidR="00ED78E1" w:rsidRPr="00302346">
          <w:rPr>
            <w:rStyle w:val="Hyperlink"/>
            <w:bCs/>
          </w:rPr>
          <w:t>w.raub@uu.nl</w:t>
        </w:r>
      </w:hyperlink>
      <w:r w:rsidR="00ED78E1">
        <w:rPr>
          <w:bCs/>
        </w:rPr>
        <w:t xml:space="preserve"> </w:t>
      </w:r>
    </w:p>
    <w:p w14:paraId="680D33F4" w14:textId="77777777" w:rsidR="00C40F6A" w:rsidRPr="00ED78E1" w:rsidRDefault="00C40F6A" w:rsidP="00C40F6A">
      <w:pPr>
        <w:rPr>
          <w:bCs/>
        </w:rPr>
      </w:pPr>
    </w:p>
    <w:p w14:paraId="5D8F07A8" w14:textId="0A41BBDC" w:rsidR="00C40F6A" w:rsidRPr="00BC5968" w:rsidRDefault="00C40F6A" w:rsidP="00C40F6A">
      <w:pPr>
        <w:rPr>
          <w:b/>
        </w:rPr>
      </w:pPr>
      <w:r w:rsidRPr="00BC5968">
        <w:rPr>
          <w:b/>
        </w:rPr>
        <w:t>Chapter Type (</w:t>
      </w:r>
      <w:r w:rsidR="005240DE">
        <w:rPr>
          <w:b/>
        </w:rPr>
        <w:t>place an X next to all</w:t>
      </w:r>
      <w:r w:rsidR="007909DB" w:rsidRPr="00BC5968">
        <w:rPr>
          <w:b/>
        </w:rPr>
        <w:t xml:space="preserve"> that apply</w:t>
      </w:r>
      <w:r w:rsidRPr="00BC5968">
        <w:rPr>
          <w:b/>
        </w:rPr>
        <w:t xml:space="preserve">): </w:t>
      </w:r>
    </w:p>
    <w:p w14:paraId="5325A713" w14:textId="77777777" w:rsidR="00C40F6A" w:rsidRPr="00BC5968" w:rsidRDefault="00C40F6A" w:rsidP="00C40F6A">
      <w:pPr>
        <w:rPr>
          <w:b/>
        </w:rPr>
      </w:pPr>
    </w:p>
    <w:p w14:paraId="55C28CC6" w14:textId="1FB1155B" w:rsidR="005240DE" w:rsidRDefault="002613E1" w:rsidP="00C40F6A">
      <w:pPr>
        <w:rPr>
          <w:b/>
        </w:rPr>
      </w:pPr>
      <w:r>
        <w:rPr>
          <w:b/>
        </w:rPr>
        <w:t>Conceptual</w:t>
      </w:r>
      <w:r>
        <w:rPr>
          <w:b/>
        </w:rPr>
        <w:tab/>
      </w:r>
      <w:r w:rsidR="00ED78E1">
        <w:rPr>
          <w:b/>
        </w:rPr>
        <w:t>(X)</w:t>
      </w:r>
      <w:r>
        <w:rPr>
          <w:b/>
        </w:rPr>
        <w:tab/>
      </w:r>
    </w:p>
    <w:p w14:paraId="342EB779" w14:textId="678D05C5" w:rsidR="005240DE" w:rsidRDefault="002613E1" w:rsidP="00C40F6A">
      <w:pPr>
        <w:rPr>
          <w:b/>
        </w:rPr>
      </w:pPr>
      <w:r>
        <w:rPr>
          <w:b/>
        </w:rPr>
        <w:t>Empirical</w:t>
      </w:r>
      <w:r w:rsidR="00ED78E1">
        <w:rPr>
          <w:b/>
        </w:rPr>
        <w:tab/>
        <w:t>X</w:t>
      </w:r>
      <w:r>
        <w:rPr>
          <w:b/>
        </w:rPr>
        <w:tab/>
      </w:r>
      <w:r>
        <w:rPr>
          <w:b/>
        </w:rPr>
        <w:tab/>
      </w:r>
    </w:p>
    <w:p w14:paraId="0B973762" w14:textId="77777777" w:rsidR="005240DE" w:rsidRDefault="002613E1" w:rsidP="00C40F6A">
      <w:pPr>
        <w:rPr>
          <w:b/>
        </w:rPr>
      </w:pPr>
      <w:r>
        <w:rPr>
          <w:b/>
        </w:rPr>
        <w:t>Review</w:t>
      </w:r>
      <w:r>
        <w:rPr>
          <w:b/>
        </w:rPr>
        <w:tab/>
      </w:r>
      <w:r>
        <w:rPr>
          <w:b/>
        </w:rPr>
        <w:tab/>
      </w:r>
    </w:p>
    <w:p w14:paraId="66876515" w14:textId="5F5B0B45" w:rsidR="00C40F6A" w:rsidRPr="00ED78E1" w:rsidRDefault="00C40F6A" w:rsidP="00C40F6A">
      <w:pPr>
        <w:rPr>
          <w:bCs/>
        </w:rPr>
      </w:pPr>
      <w:r w:rsidRPr="00BC5968">
        <w:rPr>
          <w:b/>
        </w:rPr>
        <w:t>Other (please specify):</w:t>
      </w:r>
      <w:r w:rsidR="00ED78E1" w:rsidRPr="00ED78E1">
        <w:rPr>
          <w:bCs/>
        </w:rPr>
        <w:t xml:space="preserve"> We aggregate evidence </w:t>
      </w:r>
      <w:r w:rsidR="00ED78E1">
        <w:rPr>
          <w:bCs/>
        </w:rPr>
        <w:t xml:space="preserve">from </w:t>
      </w:r>
      <w:r w:rsidR="0003492A">
        <w:rPr>
          <w:bCs/>
        </w:rPr>
        <w:t>a set of experimental studies, employing a novel method</w:t>
      </w:r>
      <w:r w:rsidR="00D31230">
        <w:rPr>
          <w:bCs/>
        </w:rPr>
        <w:t>,</w:t>
      </w:r>
      <w:r w:rsidR="0003492A" w:rsidRPr="0003492A">
        <w:t xml:space="preserve"> </w:t>
      </w:r>
      <w:r w:rsidR="00D31230">
        <w:t>b</w:t>
      </w:r>
      <w:r w:rsidR="0003492A">
        <w:t xml:space="preserve">uilding upon work on </w:t>
      </w:r>
      <w:del w:id="0" w:author="Buskens, V.W. (Vincent)" w:date="2024-07-24T10:27:00Z">
        <w:r w:rsidR="0003492A" w:rsidDel="0022627D">
          <w:delText xml:space="preserve">the </w:delText>
        </w:r>
      </w:del>
      <w:r w:rsidR="0003492A">
        <w:t>Bayes</w:t>
      </w:r>
      <w:ins w:id="1" w:author="Buskens, V.W. (Vincent)" w:date="2024-07-24T10:27:00Z">
        <w:r w:rsidR="0022627D">
          <w:t>ian Evidence Synthesis</w:t>
        </w:r>
      </w:ins>
      <w:del w:id="2" w:author="Buskens, V.W. (Vincent)" w:date="2024-07-24T10:27:00Z">
        <w:r w:rsidR="0003492A" w:rsidDel="0022627D">
          <w:delText xml:space="preserve"> Factor</w:delText>
        </w:r>
      </w:del>
      <w:r w:rsidR="00D31230">
        <w:t>. That method</w:t>
      </w:r>
      <w:ins w:id="3" w:author="Buskens, V.W. (Vincent)" w:date="2024-07-24T10:27:00Z">
        <w:r w:rsidR="0022627D">
          <w:t xml:space="preserve"> </w:t>
        </w:r>
      </w:ins>
      <w:del w:id="4" w:author="Buskens, V.W. (Vincent)" w:date="2024-07-24T10:27:00Z">
        <w:r w:rsidR="00D31230" w:rsidDel="0022627D">
          <w:delText>,</w:delText>
        </w:r>
        <w:r w:rsidR="0003492A" w:rsidDel="0022627D">
          <w:delText xml:space="preserve"> Bayesian Evidence Synthesis</w:delText>
        </w:r>
        <w:r w:rsidR="00D31230" w:rsidDel="0022627D">
          <w:delText>,</w:delText>
        </w:r>
        <w:r w:rsidR="0003492A" w:rsidDel="0022627D">
          <w:delText xml:space="preserve"> </w:delText>
        </w:r>
      </w:del>
      <w:del w:id="5" w:author="Buskens, V.W. (Vincent)" w:date="2024-07-24T11:10:00Z">
        <w:r w:rsidR="0003492A" w:rsidDel="00741F1A">
          <w:delText xml:space="preserve">does </w:delText>
        </w:r>
      </w:del>
      <w:r w:rsidR="0003492A">
        <w:t>allow</w:t>
      </w:r>
      <w:ins w:id="6" w:author="Buskens, V.W. (Vincent)" w:date="2024-07-24T11:10:00Z">
        <w:r w:rsidR="00741F1A">
          <w:t>s</w:t>
        </w:r>
      </w:ins>
      <w:r w:rsidR="0003492A">
        <w:t xml:space="preserve"> </w:t>
      </w:r>
      <w:del w:id="7" w:author="Buskens, V.W. (Vincent)" w:date="2024-07-24T11:10:00Z">
        <w:r w:rsidR="0003492A" w:rsidDel="00920104">
          <w:delText>to</w:delText>
        </w:r>
      </w:del>
      <w:ins w:id="8" w:author="Buskens, V.W. (Vincent)" w:date="2024-07-24T11:10:00Z">
        <w:r w:rsidR="00920104">
          <w:t>for</w:t>
        </w:r>
      </w:ins>
      <w:r w:rsidR="0003492A">
        <w:t xml:space="preserve"> statistically aggregat</w:t>
      </w:r>
      <w:ins w:id="9" w:author="Buskens, V.W. (Vincent)" w:date="2024-07-24T11:10:00Z">
        <w:r w:rsidR="00920104">
          <w:t>ing</w:t>
        </w:r>
      </w:ins>
      <w:del w:id="10" w:author="Buskens, V.W. (Vincent)" w:date="2024-07-24T11:10:00Z">
        <w:r w:rsidR="0003492A" w:rsidDel="00920104">
          <w:delText>e</w:delText>
        </w:r>
      </w:del>
      <w:r w:rsidR="0003492A">
        <w:t xml:space="preserve"> evidence over conceptually similar but methodologically diverse studies</w:t>
      </w:r>
      <w:r w:rsidR="00D31230">
        <w:t>.</w:t>
      </w:r>
    </w:p>
    <w:p w14:paraId="2408F657" w14:textId="77777777" w:rsidR="00C40F6A" w:rsidRPr="00ED78E1" w:rsidRDefault="00C40F6A" w:rsidP="00C40F6A">
      <w:pPr>
        <w:rPr>
          <w:bCs/>
        </w:rPr>
      </w:pPr>
    </w:p>
    <w:p w14:paraId="2DB73222" w14:textId="0EB56269" w:rsidR="002613E1" w:rsidRDefault="002613E1" w:rsidP="002613E1">
      <w:pPr>
        <w:rPr>
          <w:b/>
        </w:rPr>
      </w:pPr>
      <w:r w:rsidRPr="00BC5968">
        <w:rPr>
          <w:b/>
        </w:rPr>
        <w:t>General Overview</w:t>
      </w:r>
      <w:r w:rsidRPr="002613E1">
        <w:rPr>
          <w:b/>
        </w:rPr>
        <w:t xml:space="preserve"> </w:t>
      </w:r>
      <w:r w:rsidRPr="00BC5968">
        <w:rPr>
          <w:b/>
        </w:rPr>
        <w:t xml:space="preserve">of the Chapter: </w:t>
      </w:r>
    </w:p>
    <w:p w14:paraId="4860F3EF" w14:textId="6B14F816" w:rsidR="0003492A" w:rsidRPr="0003492A" w:rsidRDefault="00D31230" w:rsidP="001B6026">
      <w:pPr>
        <w:jc w:val="both"/>
        <w:rPr>
          <w:rFonts w:cstheme="minorHAnsi"/>
        </w:rPr>
      </w:pPr>
      <w:r>
        <w:rPr>
          <w:rFonts w:cstheme="minorHAnsi"/>
        </w:rPr>
        <w:t>I</w:t>
      </w:r>
      <w:r w:rsidR="0003492A" w:rsidRPr="0003492A">
        <w:rPr>
          <w:rFonts w:cstheme="minorHAnsi"/>
        </w:rPr>
        <w:t>n earlier work (Buskens and Raub 2002, 2013), we have developed a typology of effects</w:t>
      </w:r>
      <w:r>
        <w:rPr>
          <w:rFonts w:cstheme="minorHAnsi"/>
        </w:rPr>
        <w:t xml:space="preserve"> of networks</w:t>
      </w:r>
      <w:r w:rsidR="0003492A" w:rsidRPr="0003492A">
        <w:rPr>
          <w:rFonts w:cstheme="minorHAnsi"/>
        </w:rPr>
        <w:t xml:space="preserve"> of social relations on trust problems along two dimensions. First, we distinguish the embeddedness of a trust problem in the dyadic trustor-trustee relation from the embeddedness in networked interactions of </w:t>
      </w:r>
      <w:ins w:id="11" w:author="Buskens, V.W. (Vincent)" w:date="2024-07-24T10:39:00Z">
        <w:r w:rsidR="00FD6F4E">
          <w:rPr>
            <w:rFonts w:cstheme="minorHAnsi"/>
          </w:rPr>
          <w:t xml:space="preserve">the </w:t>
        </w:r>
      </w:ins>
      <w:r w:rsidR="0003492A" w:rsidRPr="0003492A">
        <w:rPr>
          <w:rFonts w:cstheme="minorHAnsi"/>
        </w:rPr>
        <w:t xml:space="preserve">trustor and trustee with third parties. Second, we distinguish two mechanisms affecting trust: learning and control. </w:t>
      </w:r>
      <w:ins w:id="12" w:author="Buskens, V.W. (Vincent)" w:date="2024-07-24T10:47:00Z">
        <w:r w:rsidR="00D4109B">
          <w:rPr>
            <w:rFonts w:cstheme="minorHAnsi"/>
          </w:rPr>
          <w:t>Someone’s o</w:t>
        </w:r>
      </w:ins>
      <w:del w:id="13" w:author="Buskens, V.W. (Vincent)" w:date="2024-07-24T10:47:00Z">
        <w:r w:rsidR="0003492A" w:rsidRPr="0003492A" w:rsidDel="00D4109B">
          <w:rPr>
            <w:rFonts w:cstheme="minorHAnsi"/>
          </w:rPr>
          <w:delText>O</w:delText>
        </w:r>
      </w:del>
      <w:r w:rsidR="0003492A" w:rsidRPr="0003492A">
        <w:rPr>
          <w:rFonts w:cstheme="minorHAnsi"/>
        </w:rPr>
        <w:t xml:space="preserve">wn previous experiences or information from third parties </w:t>
      </w:r>
      <w:del w:id="14" w:author="Buskens, V.W. (Vincent)" w:date="2024-07-24T10:44:00Z">
        <w:r w:rsidR="0003492A" w:rsidRPr="0003492A" w:rsidDel="00FE3471">
          <w:rPr>
            <w:rFonts w:cstheme="minorHAnsi"/>
          </w:rPr>
          <w:delText xml:space="preserve">allow </w:delText>
        </w:r>
      </w:del>
      <w:ins w:id="15" w:author="Buskens, V.W. (Vincent)" w:date="2024-07-24T10:44:00Z">
        <w:r w:rsidR="00FE3471">
          <w:rPr>
            <w:rFonts w:cstheme="minorHAnsi"/>
          </w:rPr>
          <w:t>allows</w:t>
        </w:r>
        <w:r w:rsidR="00FE3471" w:rsidRPr="0003492A">
          <w:rPr>
            <w:rFonts w:cstheme="minorHAnsi"/>
          </w:rPr>
          <w:t xml:space="preserve"> </w:t>
        </w:r>
      </w:ins>
      <w:r w:rsidR="0003492A" w:rsidRPr="0003492A">
        <w:rPr>
          <w:rFonts w:cstheme="minorHAnsi"/>
        </w:rPr>
        <w:t xml:space="preserve">for learning </w:t>
      </w:r>
      <w:del w:id="16" w:author="Buskens, V.W. (Vincent)" w:date="2024-07-24T10:40:00Z">
        <w:r w:rsidR="0003492A" w:rsidRPr="0003492A" w:rsidDel="008809D0">
          <w:rPr>
            <w:rFonts w:cstheme="minorHAnsi"/>
          </w:rPr>
          <w:delText>on</w:delText>
        </w:r>
      </w:del>
      <w:ins w:id="17" w:author="Buskens, V.W. (Vincent)" w:date="2024-07-24T10:40:00Z">
        <w:r w:rsidR="008809D0">
          <w:rPr>
            <w:rFonts w:cstheme="minorHAnsi"/>
          </w:rPr>
          <w:t>about</w:t>
        </w:r>
      </w:ins>
      <w:r w:rsidR="0003492A" w:rsidRPr="0003492A">
        <w:rPr>
          <w:rFonts w:cstheme="minorHAnsi"/>
        </w:rPr>
        <w:t xml:space="preserve"> a partner. Control refers to possibilities for sanctioning a partner positively or negatively in own future interactions </w:t>
      </w:r>
      <w:del w:id="18" w:author="Buskens, V.W. (Vincent)" w:date="2024-07-24T10:46:00Z">
        <w:r w:rsidR="0003492A" w:rsidRPr="0003492A" w:rsidDel="00DA3B05">
          <w:rPr>
            <w:rFonts w:cstheme="minorHAnsi"/>
          </w:rPr>
          <w:delText>as well as</w:delText>
        </w:r>
      </w:del>
      <w:ins w:id="19" w:author="Buskens, V.W. (Vincent)" w:date="2024-07-24T10:46:00Z">
        <w:r w:rsidR="00DA3B05">
          <w:rPr>
            <w:rFonts w:cstheme="minorHAnsi"/>
          </w:rPr>
          <w:t>and</w:t>
        </w:r>
      </w:ins>
      <w:r w:rsidR="0003492A" w:rsidRPr="0003492A">
        <w:rPr>
          <w:rFonts w:cstheme="minorHAnsi"/>
        </w:rPr>
        <w:t xml:space="preserve"> through sanctions executed by third parties. Employing theory on goal-directed and incentive-driven behavior</w:t>
      </w:r>
      <w:del w:id="20" w:author="Buskens, V.W. (Vincent)" w:date="2024-07-24T10:46:00Z">
        <w:r w:rsidR="0003492A" w:rsidRPr="0003492A" w:rsidDel="00091785">
          <w:rPr>
            <w:rFonts w:cstheme="minorHAnsi"/>
          </w:rPr>
          <w:delText>, this</w:delText>
        </w:r>
      </w:del>
      <w:r w:rsidR="0003492A" w:rsidRPr="0003492A">
        <w:rPr>
          <w:rFonts w:cstheme="minorHAnsi"/>
        </w:rPr>
        <w:t xml:space="preserve"> allows for deriving four types of hypotheses, namely, on dyadic learning and control effects as well as network learning and control effects. The following table roughly summarizes </w:t>
      </w:r>
      <w:r w:rsidR="0003492A">
        <w:rPr>
          <w:rFonts w:cstheme="minorHAnsi"/>
        </w:rPr>
        <w:t>examples of</w:t>
      </w:r>
      <w:r w:rsidR="0003492A" w:rsidRPr="0003492A">
        <w:rPr>
          <w:rFonts w:cstheme="minorHAnsi"/>
        </w:rPr>
        <w:t xml:space="preserve"> hypotheses.</w:t>
      </w:r>
    </w:p>
    <w:p w14:paraId="4A7B0059" w14:textId="77777777" w:rsidR="0003492A" w:rsidRPr="0003492A" w:rsidRDefault="0003492A" w:rsidP="0003492A">
      <w:pPr>
        <w:jc w:val="both"/>
        <w:rPr>
          <w:rFonts w:cstheme="minorHAnsi"/>
        </w:rPr>
      </w:pPr>
    </w:p>
    <w:p w14:paraId="29263AB3" w14:textId="77777777" w:rsidR="00ED76D0" w:rsidRDefault="00ED76D0">
      <w:pPr>
        <w:rPr>
          <w:rFonts w:cstheme="minorHAnsi"/>
        </w:rPr>
      </w:pPr>
      <w:r>
        <w:rPr>
          <w:rFonts w:cstheme="minorHAnsi"/>
        </w:rPr>
        <w:br w:type="page"/>
      </w:r>
    </w:p>
    <w:p w14:paraId="6BC93F14" w14:textId="27EC28F8" w:rsidR="0003492A" w:rsidRPr="0003492A" w:rsidRDefault="0003492A" w:rsidP="0003492A">
      <w:pPr>
        <w:spacing w:after="120"/>
        <w:jc w:val="both"/>
        <w:rPr>
          <w:rFonts w:cstheme="minorHAnsi"/>
        </w:rPr>
      </w:pPr>
      <w:r w:rsidRPr="0003492A">
        <w:rPr>
          <w:rFonts w:cstheme="minorHAnsi"/>
        </w:rPr>
        <w:lastRenderedPageBreak/>
        <w:t xml:space="preserve">Table: </w:t>
      </w:r>
      <w:r w:rsidR="003074C7">
        <w:rPr>
          <w:rFonts w:cstheme="minorHAnsi"/>
        </w:rPr>
        <w:t>Examples of h</w:t>
      </w:r>
      <w:r w:rsidRPr="0003492A">
        <w:rPr>
          <w:rFonts w:cstheme="minorHAnsi"/>
        </w:rPr>
        <w:t xml:space="preserve">ypotheses </w:t>
      </w:r>
      <w:ins w:id="21" w:author="Buskens, V.W. (Vincent)" w:date="2024-07-24T10:33:00Z">
        <w:r w:rsidR="0022627D">
          <w:rPr>
            <w:rFonts w:cstheme="minorHAnsi"/>
          </w:rPr>
          <w:t>about</w:t>
        </w:r>
      </w:ins>
      <w:del w:id="22" w:author="Buskens, V.W. (Vincent)" w:date="2024-07-24T10:33:00Z">
        <w:r w:rsidRPr="0003492A" w:rsidDel="0022627D">
          <w:rPr>
            <w:rFonts w:cstheme="minorHAnsi"/>
          </w:rPr>
          <w:delText>on</w:delText>
        </w:r>
      </w:del>
      <w:r w:rsidRPr="0003492A">
        <w:rPr>
          <w:rFonts w:cstheme="minorHAnsi"/>
        </w:rPr>
        <w:t xml:space="preserve"> effects of social relations</w:t>
      </w:r>
      <w:ins w:id="23" w:author="Buskens, V.W. (Vincent)" w:date="2024-07-24T10:33:00Z">
        <w:r w:rsidR="0022627D">
          <w:rPr>
            <w:rFonts w:cstheme="minorHAnsi"/>
          </w:rPr>
          <w:t xml:space="preserve"> on trust and trustworthiness</w:t>
        </w:r>
      </w:ins>
      <w:r w:rsidRPr="0003492A">
        <w:rPr>
          <w:rFonts w:cstheme="minorHAnsi"/>
        </w:rPr>
        <w:t>.</w:t>
      </w:r>
    </w:p>
    <w:tbl>
      <w:tblPr>
        <w:tblW w:w="0" w:type="auto"/>
        <w:tblCellMar>
          <w:left w:w="70" w:type="dxa"/>
          <w:right w:w="70" w:type="dxa"/>
        </w:tblCellMar>
        <w:tblLook w:val="00A0" w:firstRow="1" w:lastRow="0" w:firstColumn="1" w:lastColumn="0" w:noHBand="0" w:noVBand="0"/>
      </w:tblPr>
      <w:tblGrid>
        <w:gridCol w:w="1368"/>
        <w:gridCol w:w="3189"/>
        <w:gridCol w:w="4500"/>
      </w:tblGrid>
      <w:tr w:rsidR="0003492A" w:rsidRPr="0003492A" w14:paraId="7356C4AE" w14:textId="77777777" w:rsidTr="0081595D">
        <w:trPr>
          <w:trHeight w:val="360"/>
        </w:trPr>
        <w:tc>
          <w:tcPr>
            <w:tcW w:w="1368" w:type="dxa"/>
            <w:vMerge w:val="restart"/>
            <w:tcBorders>
              <w:top w:val="single" w:sz="4" w:space="0" w:color="auto"/>
              <w:bottom w:val="single" w:sz="4" w:space="0" w:color="auto"/>
            </w:tcBorders>
            <w:tcMar>
              <w:top w:w="28" w:type="dxa"/>
              <w:left w:w="57" w:type="dxa"/>
              <w:bottom w:w="28" w:type="dxa"/>
              <w:right w:w="57" w:type="dxa"/>
            </w:tcMar>
            <w:vAlign w:val="bottom"/>
          </w:tcPr>
          <w:p w14:paraId="2285DFEC" w14:textId="77777777" w:rsidR="0003492A" w:rsidRPr="0003492A" w:rsidRDefault="0003492A" w:rsidP="0003492A">
            <w:pPr>
              <w:pStyle w:val="Heading6"/>
              <w:widowControl w:val="0"/>
              <w:spacing w:after="100" w:afterAutospacing="1"/>
              <w:rPr>
                <w:rFonts w:asciiTheme="minorHAnsi" w:hAnsiTheme="minorHAnsi" w:cstheme="minorHAnsi"/>
                <w:b w:val="0"/>
                <w:i/>
                <w:sz w:val="24"/>
                <w:szCs w:val="24"/>
              </w:rPr>
            </w:pPr>
            <w:r w:rsidRPr="0003492A">
              <w:rPr>
                <w:rFonts w:asciiTheme="minorHAnsi" w:hAnsiTheme="minorHAnsi" w:cstheme="minorHAnsi"/>
                <w:b w:val="0"/>
                <w:sz w:val="24"/>
                <w:szCs w:val="24"/>
              </w:rPr>
              <w:t>Two mechanisms</w:t>
            </w:r>
          </w:p>
        </w:tc>
        <w:tc>
          <w:tcPr>
            <w:tcW w:w="7689" w:type="dxa"/>
            <w:gridSpan w:val="2"/>
            <w:tcBorders>
              <w:top w:val="single" w:sz="4" w:space="0" w:color="auto"/>
              <w:bottom w:val="single" w:sz="4" w:space="0" w:color="auto"/>
            </w:tcBorders>
            <w:tcMar>
              <w:top w:w="28" w:type="dxa"/>
              <w:left w:w="57" w:type="dxa"/>
              <w:bottom w:w="28" w:type="dxa"/>
              <w:right w:w="57" w:type="dxa"/>
            </w:tcMar>
          </w:tcPr>
          <w:p w14:paraId="04EC2BBE" w14:textId="77777777" w:rsidR="0003492A" w:rsidRPr="0003492A" w:rsidRDefault="0003492A" w:rsidP="0003492A">
            <w:pPr>
              <w:pStyle w:val="Heading7"/>
              <w:widowControl w:val="0"/>
              <w:spacing w:before="60"/>
              <w:jc w:val="center"/>
              <w:rPr>
                <w:rFonts w:asciiTheme="minorHAnsi" w:hAnsiTheme="minorHAnsi" w:cstheme="minorHAnsi"/>
              </w:rPr>
            </w:pPr>
            <w:r w:rsidRPr="0003492A">
              <w:rPr>
                <w:rFonts w:asciiTheme="minorHAnsi" w:hAnsiTheme="minorHAnsi" w:cstheme="minorHAnsi"/>
              </w:rPr>
              <w:t>Two types of social relations</w:t>
            </w:r>
          </w:p>
        </w:tc>
      </w:tr>
      <w:tr w:rsidR="0003492A" w:rsidRPr="0003492A" w14:paraId="792ACD82" w14:textId="77777777" w:rsidTr="0081595D">
        <w:trPr>
          <w:trHeight w:val="384"/>
        </w:trPr>
        <w:tc>
          <w:tcPr>
            <w:tcW w:w="1368" w:type="dxa"/>
            <w:vMerge/>
            <w:tcBorders>
              <w:bottom w:val="single" w:sz="4" w:space="0" w:color="auto"/>
            </w:tcBorders>
            <w:tcMar>
              <w:top w:w="28" w:type="dxa"/>
              <w:left w:w="57" w:type="dxa"/>
              <w:bottom w:w="28" w:type="dxa"/>
              <w:right w:w="57" w:type="dxa"/>
            </w:tcMar>
          </w:tcPr>
          <w:p w14:paraId="62C42AF0" w14:textId="77777777" w:rsidR="0003492A" w:rsidRPr="0003492A" w:rsidRDefault="0003492A" w:rsidP="0003492A">
            <w:pPr>
              <w:pStyle w:val="Heading6"/>
              <w:widowControl w:val="0"/>
              <w:spacing w:before="0" w:after="0"/>
              <w:ind w:firstLine="360"/>
              <w:rPr>
                <w:rFonts w:asciiTheme="minorHAnsi" w:hAnsiTheme="minorHAnsi" w:cstheme="minorHAnsi"/>
                <w:b w:val="0"/>
              </w:rPr>
            </w:pPr>
          </w:p>
        </w:tc>
        <w:tc>
          <w:tcPr>
            <w:tcW w:w="3189" w:type="dxa"/>
            <w:tcBorders>
              <w:top w:val="single" w:sz="4" w:space="0" w:color="auto"/>
              <w:bottom w:val="single" w:sz="4" w:space="0" w:color="auto"/>
            </w:tcBorders>
            <w:tcMar>
              <w:top w:w="28" w:type="dxa"/>
              <w:left w:w="57" w:type="dxa"/>
              <w:bottom w:w="28" w:type="dxa"/>
              <w:right w:w="57" w:type="dxa"/>
            </w:tcMar>
          </w:tcPr>
          <w:p w14:paraId="1AB03067" w14:textId="77777777" w:rsidR="0003492A" w:rsidRPr="0003492A" w:rsidRDefault="0003492A" w:rsidP="0003492A">
            <w:pPr>
              <w:pStyle w:val="Heading7"/>
              <w:widowControl w:val="0"/>
              <w:spacing w:before="60"/>
              <w:jc w:val="center"/>
              <w:rPr>
                <w:rFonts w:asciiTheme="minorHAnsi" w:hAnsiTheme="minorHAnsi" w:cstheme="minorHAnsi"/>
              </w:rPr>
            </w:pPr>
            <w:r w:rsidRPr="0003492A">
              <w:rPr>
                <w:rFonts w:asciiTheme="minorHAnsi" w:hAnsiTheme="minorHAnsi" w:cstheme="minorHAnsi"/>
              </w:rPr>
              <w:t>Dyad</w:t>
            </w:r>
          </w:p>
        </w:tc>
        <w:tc>
          <w:tcPr>
            <w:tcW w:w="4500" w:type="dxa"/>
            <w:tcBorders>
              <w:top w:val="single" w:sz="4" w:space="0" w:color="auto"/>
              <w:bottom w:val="single" w:sz="4" w:space="0" w:color="auto"/>
            </w:tcBorders>
            <w:tcMar>
              <w:top w:w="28" w:type="dxa"/>
              <w:left w:w="57" w:type="dxa"/>
              <w:bottom w:w="28" w:type="dxa"/>
              <w:right w:w="57" w:type="dxa"/>
            </w:tcMar>
          </w:tcPr>
          <w:p w14:paraId="743D9284" w14:textId="77777777" w:rsidR="0003492A" w:rsidRPr="0003492A" w:rsidRDefault="0003492A" w:rsidP="0003492A">
            <w:pPr>
              <w:pStyle w:val="Heading7"/>
              <w:widowControl w:val="0"/>
              <w:spacing w:before="60"/>
              <w:jc w:val="center"/>
              <w:rPr>
                <w:rFonts w:asciiTheme="minorHAnsi" w:hAnsiTheme="minorHAnsi" w:cstheme="minorHAnsi"/>
              </w:rPr>
            </w:pPr>
            <w:r w:rsidRPr="0003492A">
              <w:rPr>
                <w:rFonts w:asciiTheme="minorHAnsi" w:hAnsiTheme="minorHAnsi" w:cstheme="minorHAnsi"/>
              </w:rPr>
              <w:t>Network</w:t>
            </w:r>
          </w:p>
        </w:tc>
      </w:tr>
      <w:tr w:rsidR="0003492A" w:rsidRPr="0003492A" w14:paraId="36796A84" w14:textId="77777777" w:rsidTr="0081595D">
        <w:tc>
          <w:tcPr>
            <w:tcW w:w="1368" w:type="dxa"/>
            <w:tcBorders>
              <w:top w:val="single" w:sz="4" w:space="0" w:color="auto"/>
            </w:tcBorders>
            <w:tcMar>
              <w:top w:w="57" w:type="dxa"/>
              <w:left w:w="57" w:type="dxa"/>
              <w:bottom w:w="57" w:type="dxa"/>
              <w:right w:w="57" w:type="dxa"/>
            </w:tcMar>
          </w:tcPr>
          <w:p w14:paraId="7A1AE24B" w14:textId="77777777" w:rsidR="0003492A" w:rsidRPr="0003492A" w:rsidRDefault="0003492A" w:rsidP="0003492A">
            <w:pPr>
              <w:widowControl w:val="0"/>
              <w:rPr>
                <w:rFonts w:cstheme="minorHAnsi"/>
              </w:rPr>
            </w:pPr>
            <w:r w:rsidRPr="0003492A">
              <w:rPr>
                <w:rFonts w:cstheme="minorHAnsi"/>
              </w:rPr>
              <w:t>Control</w:t>
            </w:r>
          </w:p>
        </w:tc>
        <w:tc>
          <w:tcPr>
            <w:tcW w:w="3189" w:type="dxa"/>
            <w:tcBorders>
              <w:top w:val="single" w:sz="4" w:space="0" w:color="auto"/>
            </w:tcBorders>
            <w:tcMar>
              <w:top w:w="57" w:type="dxa"/>
              <w:left w:w="57" w:type="dxa"/>
              <w:bottom w:w="57" w:type="dxa"/>
              <w:right w:w="57" w:type="dxa"/>
            </w:tcMar>
          </w:tcPr>
          <w:p w14:paraId="74685100" w14:textId="20020AD5" w:rsidR="0003492A" w:rsidRPr="0003492A" w:rsidRDefault="0003492A" w:rsidP="0003492A">
            <w:pPr>
              <w:widowControl w:val="0"/>
              <w:rPr>
                <w:rFonts w:cstheme="minorHAnsi"/>
              </w:rPr>
            </w:pPr>
            <w:r w:rsidRPr="0003492A">
              <w:rPr>
                <w:rFonts w:cstheme="minorHAnsi"/>
              </w:rPr>
              <w:t>1. Trust and trustworthiness increase with the likelihood that an interaction is repeated.</w:t>
            </w:r>
          </w:p>
        </w:tc>
        <w:tc>
          <w:tcPr>
            <w:tcW w:w="4500" w:type="dxa"/>
            <w:tcBorders>
              <w:top w:val="single" w:sz="4" w:space="0" w:color="auto"/>
            </w:tcBorders>
            <w:tcMar>
              <w:top w:w="57" w:type="dxa"/>
              <w:left w:w="57" w:type="dxa"/>
              <w:bottom w:w="57" w:type="dxa"/>
              <w:right w:w="57" w:type="dxa"/>
            </w:tcMar>
          </w:tcPr>
          <w:p w14:paraId="60F873A5" w14:textId="319F61F1" w:rsidR="0003492A" w:rsidRPr="0003492A" w:rsidRDefault="0003492A" w:rsidP="0003492A">
            <w:pPr>
              <w:widowControl w:val="0"/>
              <w:rPr>
                <w:rFonts w:cstheme="minorHAnsi"/>
              </w:rPr>
            </w:pPr>
            <w:r w:rsidRPr="0003492A">
              <w:rPr>
                <w:rFonts w:cstheme="minorHAnsi"/>
              </w:rPr>
              <w:t>3. Trust and trustworthiness increase with the trustor’s network and her outdegree.</w:t>
            </w:r>
          </w:p>
        </w:tc>
      </w:tr>
      <w:tr w:rsidR="0003492A" w:rsidRPr="0003492A" w14:paraId="59E16F56" w14:textId="77777777" w:rsidTr="0081595D">
        <w:tc>
          <w:tcPr>
            <w:tcW w:w="1368" w:type="dxa"/>
            <w:tcBorders>
              <w:bottom w:val="single" w:sz="4" w:space="0" w:color="auto"/>
            </w:tcBorders>
            <w:tcMar>
              <w:top w:w="57" w:type="dxa"/>
              <w:left w:w="57" w:type="dxa"/>
              <w:bottom w:w="57" w:type="dxa"/>
              <w:right w:w="57" w:type="dxa"/>
            </w:tcMar>
          </w:tcPr>
          <w:p w14:paraId="6AF8212B" w14:textId="77777777" w:rsidR="0003492A" w:rsidRPr="0003492A" w:rsidRDefault="0003492A" w:rsidP="0003492A">
            <w:pPr>
              <w:widowControl w:val="0"/>
              <w:rPr>
                <w:rFonts w:cstheme="minorHAnsi"/>
              </w:rPr>
            </w:pPr>
            <w:r w:rsidRPr="0003492A">
              <w:rPr>
                <w:rFonts w:cstheme="minorHAnsi"/>
              </w:rPr>
              <w:t>Learning</w:t>
            </w:r>
          </w:p>
        </w:tc>
        <w:tc>
          <w:tcPr>
            <w:tcW w:w="3189" w:type="dxa"/>
            <w:tcBorders>
              <w:bottom w:val="single" w:sz="4" w:space="0" w:color="auto"/>
            </w:tcBorders>
            <w:tcMar>
              <w:top w:w="57" w:type="dxa"/>
              <w:left w:w="57" w:type="dxa"/>
              <w:bottom w:w="57" w:type="dxa"/>
              <w:right w:w="57" w:type="dxa"/>
            </w:tcMar>
          </w:tcPr>
          <w:p w14:paraId="4C1D58F2" w14:textId="4A7D3AFC" w:rsidR="0003492A" w:rsidRPr="0003492A" w:rsidRDefault="0003492A" w:rsidP="0003492A">
            <w:pPr>
              <w:widowControl w:val="0"/>
              <w:rPr>
                <w:rFonts w:cstheme="minorHAnsi"/>
              </w:rPr>
            </w:pPr>
            <w:r w:rsidRPr="0003492A">
              <w:rPr>
                <w:rFonts w:cstheme="minorHAnsi"/>
              </w:rPr>
              <w:t>2. Trust and trustworthiness increase with positive experiences with a trustee.</w:t>
            </w:r>
          </w:p>
        </w:tc>
        <w:tc>
          <w:tcPr>
            <w:tcW w:w="4500" w:type="dxa"/>
            <w:tcBorders>
              <w:bottom w:val="single" w:sz="4" w:space="0" w:color="auto"/>
            </w:tcBorders>
            <w:tcMar>
              <w:top w:w="57" w:type="dxa"/>
              <w:left w:w="57" w:type="dxa"/>
              <w:bottom w:w="57" w:type="dxa"/>
              <w:right w:w="57" w:type="dxa"/>
            </w:tcMar>
          </w:tcPr>
          <w:p w14:paraId="1CEA0C2A" w14:textId="28DDE55A" w:rsidR="0003492A" w:rsidRPr="0003492A" w:rsidRDefault="0003492A" w:rsidP="0003492A">
            <w:pPr>
              <w:widowControl w:val="0"/>
              <w:rPr>
                <w:rFonts w:cstheme="minorHAnsi"/>
              </w:rPr>
            </w:pPr>
            <w:r w:rsidRPr="0003492A">
              <w:rPr>
                <w:rFonts w:cstheme="minorHAnsi"/>
              </w:rPr>
              <w:t>4. Trust and trustworthiness increase with the trustor’s network and her indegree (given that information about the trustee is predominantly positive).</w:t>
            </w:r>
          </w:p>
        </w:tc>
      </w:tr>
    </w:tbl>
    <w:p w14:paraId="38792C68" w14:textId="77777777" w:rsidR="0003492A" w:rsidRPr="0003492A" w:rsidRDefault="0003492A" w:rsidP="0003492A">
      <w:pPr>
        <w:jc w:val="both"/>
        <w:rPr>
          <w:rFonts w:cstheme="minorHAnsi"/>
        </w:rPr>
      </w:pPr>
    </w:p>
    <w:p w14:paraId="1BA9566B" w14:textId="38B64AAE" w:rsidR="0003492A" w:rsidRPr="0003492A" w:rsidRDefault="0003492A" w:rsidP="0003492A">
      <w:pPr>
        <w:jc w:val="both"/>
        <w:rPr>
          <w:rFonts w:cstheme="minorHAnsi"/>
        </w:rPr>
      </w:pPr>
      <w:r w:rsidRPr="0003492A">
        <w:rPr>
          <w:rFonts w:cstheme="minorHAnsi"/>
        </w:rPr>
        <w:t xml:space="preserve">On the one hand, empirical evidence </w:t>
      </w:r>
      <w:del w:id="24" w:author="Buskens, V.W. (Vincent)" w:date="2024-07-24T10:35:00Z">
        <w:r w:rsidRPr="0003492A" w:rsidDel="00A1313F">
          <w:rPr>
            <w:rFonts w:cstheme="minorHAnsi"/>
          </w:rPr>
          <w:delText xml:space="preserve">quite </w:delText>
        </w:r>
      </w:del>
      <w:r w:rsidRPr="0003492A">
        <w:rPr>
          <w:rFonts w:cstheme="minorHAnsi"/>
        </w:rPr>
        <w:t>consistently confirms hypotheses on dyadic learning and control effects as well as on network learning effects. This includes evidence from studies employing complementary designs such as experiments, surveys, and vignette studies</w:t>
      </w:r>
      <w:ins w:id="25" w:author="Buskens, V.W. (Vincent)" w:date="2024-07-24T10:56:00Z">
        <w:r w:rsidR="0000120B">
          <w:rPr>
            <w:rFonts w:cstheme="minorHAnsi"/>
          </w:rPr>
          <w:t>. Partly</w:t>
        </w:r>
      </w:ins>
      <w:r w:rsidRPr="0003492A">
        <w:rPr>
          <w:rFonts w:cstheme="minorHAnsi"/>
        </w:rPr>
        <w:t>,</w:t>
      </w:r>
      <w:ins w:id="26" w:author="Buskens, V.W. (Vincent)" w:date="2024-07-24T10:56:00Z">
        <w:r w:rsidR="00D83B13">
          <w:rPr>
            <w:rFonts w:cstheme="minorHAnsi"/>
          </w:rPr>
          <w:t xml:space="preserve"> </w:t>
        </w:r>
      </w:ins>
      <w:r w:rsidRPr="0003492A">
        <w:rPr>
          <w:rFonts w:cstheme="minorHAnsi"/>
        </w:rPr>
        <w:t xml:space="preserve"> </w:t>
      </w:r>
      <w:del w:id="27" w:author="Buskens, V.W. (Vincent)" w:date="2024-07-24T10:56:00Z">
        <w:r w:rsidRPr="0003492A" w:rsidDel="00D83B13">
          <w:rPr>
            <w:rFonts w:cstheme="minorHAnsi"/>
          </w:rPr>
          <w:delText xml:space="preserve">both studies </w:delText>
        </w:r>
      </w:del>
      <w:r w:rsidRPr="0003492A">
        <w:rPr>
          <w:rFonts w:cstheme="minorHAnsi"/>
        </w:rPr>
        <w:t xml:space="preserve">we conducted </w:t>
      </w:r>
      <w:ins w:id="28" w:author="Buskens, V.W. (Vincent)" w:date="2024-07-24T10:56:00Z">
        <w:r w:rsidR="00D83B13">
          <w:rPr>
            <w:rFonts w:cstheme="minorHAnsi"/>
          </w:rPr>
          <w:t xml:space="preserve">these studies </w:t>
        </w:r>
      </w:ins>
      <w:r w:rsidRPr="0003492A">
        <w:rPr>
          <w:rFonts w:cstheme="minorHAnsi"/>
        </w:rPr>
        <w:t>ourselves</w:t>
      </w:r>
      <w:ins w:id="29" w:author="Buskens, V.W. (Vincent)" w:date="2024-07-24T10:56:00Z">
        <w:r w:rsidR="00D83B13">
          <w:rPr>
            <w:rFonts w:cstheme="minorHAnsi"/>
          </w:rPr>
          <w:t xml:space="preserve">, but the </w:t>
        </w:r>
      </w:ins>
      <w:del w:id="30" w:author="Buskens, V.W. (Vincent)" w:date="2024-07-24T10:56:00Z">
        <w:r w:rsidRPr="0003492A" w:rsidDel="00D83B13">
          <w:rPr>
            <w:rFonts w:cstheme="minorHAnsi"/>
          </w:rPr>
          <w:delText xml:space="preserve"> as well as the </w:delText>
        </w:r>
      </w:del>
      <w:r w:rsidRPr="0003492A">
        <w:rPr>
          <w:rFonts w:cstheme="minorHAnsi"/>
        </w:rPr>
        <w:t xml:space="preserve">overall picture </w:t>
      </w:r>
      <w:ins w:id="31" w:author="Buskens, V.W. (Vincent)" w:date="2024-07-24T10:56:00Z">
        <w:r w:rsidR="00D83B13">
          <w:rPr>
            <w:rFonts w:cstheme="minorHAnsi"/>
          </w:rPr>
          <w:t xml:space="preserve">also </w:t>
        </w:r>
      </w:ins>
      <w:r w:rsidRPr="0003492A">
        <w:rPr>
          <w:rFonts w:cstheme="minorHAnsi"/>
        </w:rPr>
        <w:t>emerg</w:t>
      </w:r>
      <w:ins w:id="32" w:author="Buskens, V.W. (Vincent)" w:date="2024-07-24T10:57:00Z">
        <w:r w:rsidR="00D83B13">
          <w:rPr>
            <w:rFonts w:cstheme="minorHAnsi"/>
          </w:rPr>
          <w:t>es</w:t>
        </w:r>
      </w:ins>
      <w:del w:id="33" w:author="Buskens, V.W. (Vincent)" w:date="2024-07-24T10:57:00Z">
        <w:r w:rsidRPr="0003492A" w:rsidDel="00D83B13">
          <w:rPr>
            <w:rFonts w:cstheme="minorHAnsi"/>
          </w:rPr>
          <w:delText xml:space="preserve">ing </w:delText>
        </w:r>
      </w:del>
      <w:ins w:id="34" w:author="Buskens, V.W. (Vincent)" w:date="2024-07-24T10:57:00Z">
        <w:r w:rsidR="00D83B13">
          <w:rPr>
            <w:rFonts w:cstheme="minorHAnsi"/>
          </w:rPr>
          <w:t xml:space="preserve"> </w:t>
        </w:r>
      </w:ins>
      <w:r w:rsidRPr="0003492A">
        <w:rPr>
          <w:rFonts w:cstheme="minorHAnsi"/>
        </w:rPr>
        <w:t xml:space="preserve">from other literature (see Buskens and Raub 2013 for </w:t>
      </w:r>
      <w:ins w:id="35" w:author="Buskens, V.W. (Vincent)" w:date="2024-07-24T10:35:00Z">
        <w:r w:rsidR="0037286B">
          <w:rPr>
            <w:rFonts w:cstheme="minorHAnsi"/>
          </w:rPr>
          <w:t xml:space="preserve">an </w:t>
        </w:r>
      </w:ins>
      <w:r w:rsidRPr="0003492A">
        <w:rPr>
          <w:rFonts w:cstheme="minorHAnsi"/>
        </w:rPr>
        <w:t>overview). On the other hand, the empirical evidence on network control effects is ambiguous. This is an empirical puzzle for research on trust and social networks.</w:t>
      </w:r>
    </w:p>
    <w:p w14:paraId="4A650908" w14:textId="254F931B" w:rsidR="0003492A" w:rsidRPr="0003492A" w:rsidRDefault="0003492A" w:rsidP="003074C7">
      <w:pPr>
        <w:autoSpaceDE w:val="0"/>
        <w:autoSpaceDN w:val="0"/>
        <w:adjustRightInd w:val="0"/>
        <w:ind w:firstLine="397"/>
        <w:jc w:val="both"/>
        <w:rPr>
          <w:rFonts w:cstheme="minorHAnsi"/>
        </w:rPr>
      </w:pPr>
      <w:r w:rsidRPr="0003492A">
        <w:rPr>
          <w:rFonts w:cstheme="minorHAnsi"/>
        </w:rPr>
        <w:t xml:space="preserve">We assess the evidence for network control effects on trust and cooperation by reanalyzing the data from heterogeneous experimental studies. We </w:t>
      </w:r>
      <w:r w:rsidR="003070C8">
        <w:rPr>
          <w:rFonts w:cstheme="minorHAnsi"/>
        </w:rPr>
        <w:t xml:space="preserve">attempt to </w:t>
      </w:r>
      <w:r w:rsidRPr="0003492A">
        <w:rPr>
          <w:rFonts w:cstheme="minorHAnsi"/>
        </w:rPr>
        <w:t>include all</w:t>
      </w:r>
      <w:r w:rsidR="003070C8">
        <w:rPr>
          <w:rFonts w:cstheme="minorHAnsi"/>
        </w:rPr>
        <w:t xml:space="preserve"> available</w:t>
      </w:r>
      <w:r w:rsidRPr="0003492A">
        <w:rPr>
          <w:rFonts w:cstheme="minorHAnsi"/>
        </w:rPr>
        <w:t xml:space="preserve"> experimental studies </w:t>
      </w:r>
      <w:del w:id="36" w:author="Buskens, V.W. (Vincent)" w:date="2024-07-24T10:51:00Z">
        <w:r w:rsidRPr="0003492A" w:rsidDel="009E4CFA">
          <w:rPr>
            <w:rFonts w:cstheme="minorHAnsi"/>
          </w:rPr>
          <w:delText>specifically on</w:delText>
        </w:r>
      </w:del>
      <w:ins w:id="37" w:author="Buskens, V.W. (Vincent)" w:date="2024-07-24T10:51:00Z">
        <w:r w:rsidR="009E4CFA">
          <w:rPr>
            <w:rFonts w:cstheme="minorHAnsi"/>
          </w:rPr>
          <w:t xml:space="preserve">suitable </w:t>
        </w:r>
      </w:ins>
      <w:ins w:id="38" w:author="Buskens, V.W. (Vincent)" w:date="2024-07-24T10:52:00Z">
        <w:r w:rsidR="00141367">
          <w:rPr>
            <w:rFonts w:cstheme="minorHAnsi"/>
          </w:rPr>
          <w:t>for studying</w:t>
        </w:r>
      </w:ins>
      <w:r w:rsidRPr="0003492A">
        <w:rPr>
          <w:rFonts w:cstheme="minorHAnsi"/>
        </w:rPr>
        <w:t xml:space="preserve"> network control effects in two-person dilemma games.</w:t>
      </w:r>
      <w:r w:rsidR="00D31230" w:rsidRPr="00D31230">
        <w:rPr>
          <w:rFonts w:cstheme="minorHAnsi"/>
        </w:rPr>
        <w:t xml:space="preserve"> </w:t>
      </w:r>
      <w:r w:rsidR="00D31230">
        <w:rPr>
          <w:rFonts w:cstheme="minorHAnsi"/>
        </w:rPr>
        <w:t xml:space="preserve">Testing hypotheses on network control effects requires </w:t>
      </w:r>
      <w:del w:id="39" w:author="Buskens, V.W. (Vincent)" w:date="2024-07-24T10:50:00Z">
        <w:r w:rsidR="00D31230" w:rsidDel="003F7079">
          <w:rPr>
            <w:rFonts w:cstheme="minorHAnsi"/>
          </w:rPr>
          <w:delText xml:space="preserve">very </w:delText>
        </w:r>
      </w:del>
      <w:r w:rsidR="00D31230">
        <w:rPr>
          <w:rFonts w:cstheme="minorHAnsi"/>
        </w:rPr>
        <w:t>specific study designs and data.</w:t>
      </w:r>
      <w:r w:rsidRPr="0003492A">
        <w:rPr>
          <w:rFonts w:cstheme="minorHAnsi"/>
        </w:rPr>
        <w:t xml:space="preserve"> </w:t>
      </w:r>
      <w:r w:rsidR="00D31230">
        <w:rPr>
          <w:rFonts w:cstheme="minorHAnsi"/>
        </w:rPr>
        <w:t>We therefore deliberately disregard o</w:t>
      </w:r>
      <w:r w:rsidRPr="0003492A">
        <w:rPr>
          <w:rFonts w:cstheme="minorHAnsi"/>
        </w:rPr>
        <w:t>bservational studies, because control and learning effects are typically entangled in real-life settings, rendering the operationalization of the separate constructs without spillover effects extremely challenging</w:t>
      </w:r>
      <w:r w:rsidR="003074C7">
        <w:rPr>
          <w:rFonts w:cstheme="minorHAnsi"/>
        </w:rPr>
        <w:t xml:space="preserve">. </w:t>
      </w:r>
      <w:r w:rsidRPr="0003492A">
        <w:rPr>
          <w:rFonts w:cstheme="minorHAnsi"/>
        </w:rPr>
        <w:t>The studies</w:t>
      </w:r>
      <w:r w:rsidR="003074C7">
        <w:rPr>
          <w:rFonts w:cstheme="minorHAnsi"/>
        </w:rPr>
        <w:t xml:space="preserve"> employed </w:t>
      </w:r>
      <w:r w:rsidRPr="0003492A">
        <w:rPr>
          <w:rFonts w:cstheme="minorHAnsi"/>
        </w:rPr>
        <w:t xml:space="preserve">differ substantially </w:t>
      </w:r>
      <w:del w:id="40" w:author="Buskens, V.W. (Vincent)" w:date="2024-07-24T10:50:00Z">
        <w:r w:rsidRPr="0003492A" w:rsidDel="00B2689D">
          <w:rPr>
            <w:rFonts w:cstheme="minorHAnsi"/>
          </w:rPr>
          <w:delText>with respect to</w:delText>
        </w:r>
      </w:del>
      <w:ins w:id="41" w:author="Buskens, V.W. (Vincent)" w:date="2024-07-24T10:50:00Z">
        <w:r w:rsidR="00B2689D" w:rsidRPr="0003492A">
          <w:rPr>
            <w:rFonts w:cstheme="minorHAnsi"/>
          </w:rPr>
          <w:t>regarding</w:t>
        </w:r>
      </w:ins>
      <w:r w:rsidRPr="0003492A">
        <w:rPr>
          <w:rFonts w:cstheme="minorHAnsi"/>
        </w:rPr>
        <w:t xml:space="preserve"> details of the game played, game length, operationalization of network relations, network sizes, payoffs</w:t>
      </w:r>
      <w:ins w:id="42" w:author="Buskens, V.W. (Vincent)" w:date="2024-07-24T10:58:00Z">
        <w:r w:rsidR="00721CBC">
          <w:rPr>
            <w:rFonts w:cstheme="minorHAnsi"/>
          </w:rPr>
          <w:t>,</w:t>
        </w:r>
      </w:ins>
      <w:r w:rsidRPr="0003492A">
        <w:rPr>
          <w:rFonts w:cstheme="minorHAnsi"/>
        </w:rPr>
        <w:t xml:space="preserve"> and hierarchical structure of the data.</w:t>
      </w:r>
    </w:p>
    <w:p w14:paraId="211860A9" w14:textId="6C51CD79" w:rsidR="0003492A" w:rsidRPr="0003492A" w:rsidRDefault="0003492A" w:rsidP="0003492A">
      <w:pPr>
        <w:autoSpaceDE w:val="0"/>
        <w:autoSpaceDN w:val="0"/>
        <w:adjustRightInd w:val="0"/>
        <w:ind w:firstLine="397"/>
        <w:jc w:val="both"/>
        <w:rPr>
          <w:rFonts w:cstheme="minorHAnsi"/>
        </w:rPr>
      </w:pPr>
      <w:r w:rsidRPr="0003492A">
        <w:rPr>
          <w:rFonts w:cstheme="minorHAnsi"/>
        </w:rPr>
        <w:t>Regardless of the conceptual similarities, the variation between the studies prohibits</w:t>
      </w:r>
      <w:del w:id="43" w:author="Buskens, V.W. (Vincent)" w:date="2024-07-24T11:08:00Z">
        <w:r w:rsidRPr="0003492A" w:rsidDel="00B022CF">
          <w:rPr>
            <w:rFonts w:cstheme="minorHAnsi"/>
          </w:rPr>
          <w:delText xml:space="preserve"> </w:delText>
        </w:r>
        <w:r w:rsidRPr="0003492A" w:rsidDel="00133DEF">
          <w:rPr>
            <w:rFonts w:cstheme="minorHAnsi"/>
          </w:rPr>
          <w:delText>the use of</w:delText>
        </w:r>
      </w:del>
      <w:r w:rsidRPr="0003492A">
        <w:rPr>
          <w:rFonts w:cstheme="minorHAnsi"/>
        </w:rPr>
        <w:t xml:space="preserve"> conventional research synthesis approaches like meta-analysis. To tackle this problem, we employ a novel method</w:t>
      </w:r>
      <w:ins w:id="44" w:author="Volker, T.B. (Thom)" w:date="2024-07-24T19:55:00Z">
        <w:r w:rsidR="00CE7146">
          <w:rPr>
            <w:rFonts w:cstheme="minorHAnsi"/>
          </w:rPr>
          <w:t xml:space="preserve"> called Bayesian Evidence Synthesis</w:t>
        </w:r>
      </w:ins>
      <w:r w:rsidRPr="0003492A">
        <w:rPr>
          <w:rFonts w:cstheme="minorHAnsi"/>
        </w:rPr>
        <w:t xml:space="preserve">. Building upon work on the Bayes Factor </w:t>
      </w:r>
      <w:ins w:id="45" w:author="Volker, T.B. (Thom)" w:date="2024-07-24T19:55:00Z">
        <w:r w:rsidR="00CE7146">
          <w:rPr>
            <w:rFonts w:cstheme="minorHAnsi"/>
          </w:rPr>
          <w:t xml:space="preserve">(see </w:t>
        </w:r>
      </w:ins>
      <w:del w:id="46" w:author="Volker, T.B. (Thom)" w:date="2024-07-24T19:55:00Z">
        <w:r w:rsidRPr="0003492A" w:rsidDel="00CE7146">
          <w:rPr>
            <w:rFonts w:cstheme="minorHAnsi"/>
          </w:rPr>
          <w:delText xml:space="preserve">such as </w:delText>
        </w:r>
      </w:del>
      <w:proofErr w:type="spellStart"/>
      <w:r w:rsidRPr="0003492A">
        <w:rPr>
          <w:rFonts w:cstheme="minorHAnsi"/>
        </w:rPr>
        <w:t>Kass</w:t>
      </w:r>
      <w:proofErr w:type="spellEnd"/>
      <w:r w:rsidRPr="0003492A">
        <w:rPr>
          <w:rFonts w:cstheme="minorHAnsi"/>
        </w:rPr>
        <w:t xml:space="preserve"> and Raftery</w:t>
      </w:r>
      <w:ins w:id="47" w:author="Volker, T.B. (Thom)" w:date="2024-07-24T19:55:00Z">
        <w:r w:rsidR="00CE7146">
          <w:rPr>
            <w:rFonts w:cstheme="minorHAnsi"/>
          </w:rPr>
          <w:t>,</w:t>
        </w:r>
      </w:ins>
      <w:del w:id="48" w:author="Volker, T.B. (Thom)" w:date="2024-07-24T19:55:00Z">
        <w:r w:rsidRPr="0003492A" w:rsidDel="00CE7146">
          <w:rPr>
            <w:rFonts w:cstheme="minorHAnsi"/>
          </w:rPr>
          <w:delText xml:space="preserve"> (</w:delText>
        </w:r>
      </w:del>
      <w:r w:rsidRPr="0003492A">
        <w:rPr>
          <w:rFonts w:cstheme="minorHAnsi"/>
        </w:rPr>
        <w:t xml:space="preserve">1995), </w:t>
      </w:r>
      <w:ins w:id="49" w:author="Volker, T.B. (Thom)" w:date="2024-07-24T19:56:00Z">
        <w:r w:rsidR="00CE7146">
          <w:rPr>
            <w:rFonts w:cstheme="minorHAnsi"/>
          </w:rPr>
          <w:t>this method</w:t>
        </w:r>
      </w:ins>
      <w:del w:id="50" w:author="Volker, T.B. (Thom)" w:date="2024-07-24T19:55:00Z">
        <w:r w:rsidRPr="0003492A" w:rsidDel="00CE7146">
          <w:rPr>
            <w:rFonts w:cstheme="minorHAnsi"/>
          </w:rPr>
          <w:delText>Bayesian Evidence Synthesis</w:delText>
        </w:r>
      </w:del>
      <w:r w:rsidRPr="0003492A">
        <w:rPr>
          <w:rFonts w:cstheme="minorHAnsi"/>
        </w:rPr>
        <w:t xml:space="preserve"> does allow </w:t>
      </w:r>
      <w:del w:id="51" w:author="Buskens, V.W. (Vincent)" w:date="2024-07-24T10:57:00Z">
        <w:r w:rsidRPr="0003492A" w:rsidDel="00721CBC">
          <w:rPr>
            <w:rFonts w:cstheme="minorHAnsi"/>
          </w:rPr>
          <w:delText xml:space="preserve">to </w:delText>
        </w:r>
      </w:del>
      <w:ins w:id="52" w:author="Buskens, V.W. (Vincent)" w:date="2024-07-24T10:57:00Z">
        <w:r w:rsidR="00721CBC">
          <w:rPr>
            <w:rFonts w:cstheme="minorHAnsi"/>
          </w:rPr>
          <w:t>for</w:t>
        </w:r>
        <w:r w:rsidR="00721CBC" w:rsidRPr="0003492A">
          <w:rPr>
            <w:rFonts w:cstheme="minorHAnsi"/>
          </w:rPr>
          <w:t xml:space="preserve"> </w:t>
        </w:r>
      </w:ins>
      <w:r w:rsidRPr="0003492A">
        <w:rPr>
          <w:rFonts w:cstheme="minorHAnsi"/>
        </w:rPr>
        <w:t>statistically aggregat</w:t>
      </w:r>
      <w:ins w:id="53" w:author="Buskens, V.W. (Vincent)" w:date="2024-07-24T10:57:00Z">
        <w:r w:rsidR="00721CBC">
          <w:rPr>
            <w:rFonts w:cstheme="minorHAnsi"/>
          </w:rPr>
          <w:t>ing</w:t>
        </w:r>
      </w:ins>
      <w:del w:id="54" w:author="Buskens, V.W. (Vincent)" w:date="2024-07-24T10:57:00Z">
        <w:r w:rsidRPr="0003492A" w:rsidDel="00721CBC">
          <w:rPr>
            <w:rFonts w:cstheme="minorHAnsi"/>
          </w:rPr>
          <w:delText>e</w:delText>
        </w:r>
      </w:del>
      <w:r w:rsidRPr="0003492A">
        <w:rPr>
          <w:rFonts w:cstheme="minorHAnsi"/>
        </w:rPr>
        <w:t xml:space="preserve"> evidence over conceptually similar but methodologically diverse studies (Kuiper et al. 2013 provide</w:t>
      </w:r>
      <w:del w:id="55" w:author="Buskens, V.W. (Vincent)" w:date="2024-07-24T10:58:00Z">
        <w:r w:rsidRPr="0003492A" w:rsidDel="001A3135">
          <w:rPr>
            <w:rFonts w:cstheme="minorHAnsi"/>
          </w:rPr>
          <w:delText>s</w:delText>
        </w:r>
      </w:del>
      <w:r w:rsidRPr="0003492A">
        <w:rPr>
          <w:rFonts w:cstheme="minorHAnsi"/>
        </w:rPr>
        <w:t xml:space="preserve"> an early ‘proof of concept’</w:t>
      </w:r>
      <w:r w:rsidR="003070C8">
        <w:rPr>
          <w:rFonts w:cstheme="minorHAnsi"/>
        </w:rPr>
        <w:t xml:space="preserve">, Klugkist and Volker 2023 </w:t>
      </w:r>
      <w:del w:id="56" w:author="Buskens, V.W. (Vincent)" w:date="2024-07-24T10:58:00Z">
        <w:r w:rsidR="003070C8" w:rsidDel="001A3135">
          <w:rPr>
            <w:rFonts w:cstheme="minorHAnsi"/>
          </w:rPr>
          <w:delText>is</w:delText>
        </w:r>
      </w:del>
      <w:ins w:id="57" w:author="Buskens, V.W. (Vincent)" w:date="2024-07-24T10:58:00Z">
        <w:r w:rsidR="001A3135">
          <w:rPr>
            <w:rFonts w:cstheme="minorHAnsi"/>
          </w:rPr>
          <w:t>present</w:t>
        </w:r>
      </w:ins>
      <w:r w:rsidR="003070C8">
        <w:rPr>
          <w:rFonts w:cstheme="minorHAnsi"/>
        </w:rPr>
        <w:t xml:space="preserve"> an overview</w:t>
      </w:r>
      <w:r w:rsidRPr="0003492A">
        <w:rPr>
          <w:rFonts w:cstheme="minorHAnsi"/>
        </w:rPr>
        <w:t xml:space="preserve">). Thus, </w:t>
      </w:r>
      <w:commentRangeStart w:id="58"/>
      <w:r w:rsidRPr="0003492A">
        <w:rPr>
          <w:rFonts w:cstheme="minorHAnsi"/>
        </w:rPr>
        <w:t>w</w:t>
      </w:r>
      <w:ins w:id="59" w:author="Buskens, V.W. (Vincent)" w:date="2024-07-24T11:00:00Z">
        <w:r w:rsidR="00D049C4">
          <w:rPr>
            <w:rFonts w:cstheme="minorHAnsi"/>
          </w:rPr>
          <w:t>e</w:t>
        </w:r>
      </w:ins>
      <w:del w:id="60" w:author="Buskens, V.W. (Vincent)" w:date="2024-07-24T11:00:00Z">
        <w:r w:rsidRPr="0003492A" w:rsidDel="00D049C4">
          <w:rPr>
            <w:rFonts w:cstheme="minorHAnsi"/>
          </w:rPr>
          <w:delText>ith respect to</w:delText>
        </w:r>
      </w:del>
      <w:r w:rsidRPr="0003492A">
        <w:rPr>
          <w:rFonts w:cstheme="minorHAnsi"/>
        </w:rPr>
        <w:t xml:space="preserve"> </w:t>
      </w:r>
      <w:ins w:id="61" w:author="Buskens, V.W. (Vincent)" w:date="2024-07-24T11:00:00Z">
        <w:r w:rsidR="00232DC4">
          <w:rPr>
            <w:rFonts w:cstheme="minorHAnsi"/>
          </w:rPr>
          <w:t xml:space="preserve">provide </w:t>
        </w:r>
      </w:ins>
      <w:r w:rsidRPr="0003492A">
        <w:rPr>
          <w:rFonts w:cstheme="minorHAnsi"/>
        </w:rPr>
        <w:t>methodological progress</w:t>
      </w:r>
      <w:ins w:id="62" w:author="Buskens, V.W. (Vincent)" w:date="2024-07-24T11:00:00Z">
        <w:r w:rsidR="00232DC4">
          <w:rPr>
            <w:rFonts w:cstheme="minorHAnsi"/>
          </w:rPr>
          <w:t xml:space="preserve"> </w:t>
        </w:r>
      </w:ins>
      <w:del w:id="63" w:author="Buskens, V.W. (Vincent)" w:date="2024-07-24T11:00:00Z">
        <w:r w:rsidRPr="0003492A" w:rsidDel="00232DC4">
          <w:rPr>
            <w:rFonts w:cstheme="minorHAnsi"/>
          </w:rPr>
          <w:delText>, we likewise</w:delText>
        </w:r>
      </w:del>
      <w:ins w:id="64" w:author="Buskens, V.W. (Vincent)" w:date="2024-07-24T11:00:00Z">
        <w:r w:rsidR="00232DC4">
          <w:rPr>
            <w:rFonts w:cstheme="minorHAnsi"/>
          </w:rPr>
          <w:t>by</w:t>
        </w:r>
      </w:ins>
      <w:r w:rsidRPr="0003492A">
        <w:rPr>
          <w:rFonts w:cstheme="minorHAnsi"/>
        </w:rPr>
        <w:t xml:space="preserve"> </w:t>
      </w:r>
      <w:del w:id="65" w:author="Buskens, V.W. (Vincent)" w:date="2024-07-24T11:00:00Z">
        <w:r w:rsidRPr="0003492A" w:rsidDel="00232DC4">
          <w:rPr>
            <w:rFonts w:cstheme="minorHAnsi"/>
          </w:rPr>
          <w:delText xml:space="preserve">contribute to </w:delText>
        </w:r>
      </w:del>
      <w:r w:rsidRPr="0003492A">
        <w:rPr>
          <w:rFonts w:cstheme="minorHAnsi"/>
        </w:rPr>
        <w:t xml:space="preserve">enriching the toolbox </w:t>
      </w:r>
      <w:commentRangeEnd w:id="58"/>
      <w:r w:rsidR="00CE7146">
        <w:rPr>
          <w:rStyle w:val="CommentReference"/>
        </w:rPr>
        <w:commentReference w:id="58"/>
      </w:r>
      <w:r w:rsidRPr="0003492A">
        <w:rPr>
          <w:rFonts w:cstheme="minorHAnsi"/>
        </w:rPr>
        <w:t>of replication research and Open Science.</w:t>
      </w:r>
    </w:p>
    <w:p w14:paraId="3F40E453" w14:textId="49704C98" w:rsidR="0003492A" w:rsidRPr="0003492A" w:rsidRDefault="0003492A" w:rsidP="0003492A">
      <w:pPr>
        <w:autoSpaceDE w:val="0"/>
        <w:autoSpaceDN w:val="0"/>
        <w:adjustRightInd w:val="0"/>
        <w:ind w:firstLine="397"/>
        <w:jc w:val="both"/>
        <w:rPr>
          <w:rFonts w:cstheme="minorHAnsi"/>
        </w:rPr>
      </w:pPr>
      <w:r w:rsidRPr="0003492A">
        <w:rPr>
          <w:rFonts w:cstheme="minorHAnsi"/>
        </w:rPr>
        <w:t xml:space="preserve">Summarizing, </w:t>
      </w:r>
      <w:r w:rsidR="00D31230">
        <w:rPr>
          <w:rFonts w:cstheme="minorHAnsi"/>
        </w:rPr>
        <w:t>the aggregated empirical evidence provides</w:t>
      </w:r>
      <w:r w:rsidRPr="0003492A">
        <w:rPr>
          <w:rFonts w:cstheme="minorHAnsi"/>
        </w:rPr>
        <w:t xml:space="preserve"> strong support for network control hypothes</w:t>
      </w:r>
      <w:r w:rsidR="003070C8">
        <w:rPr>
          <w:rFonts w:cstheme="minorHAnsi"/>
        </w:rPr>
        <w:t>e</w:t>
      </w:r>
      <w:r w:rsidRPr="0003492A">
        <w:rPr>
          <w:rFonts w:cstheme="minorHAnsi"/>
        </w:rPr>
        <w:t xml:space="preserve">s. </w:t>
      </w:r>
      <w:ins w:id="66" w:author="Buskens, V.W. (Vincent)" w:date="2024-07-24T11:01:00Z">
        <w:r w:rsidR="001A53D6">
          <w:rPr>
            <w:rFonts w:cstheme="minorHAnsi"/>
          </w:rPr>
          <w:t>Th</w:t>
        </w:r>
      </w:ins>
      <w:ins w:id="67" w:author="Buskens, V.W. (Vincent)" w:date="2024-07-24T11:14:00Z">
        <w:r w:rsidR="00A30F61">
          <w:rPr>
            <w:rFonts w:cstheme="minorHAnsi"/>
          </w:rPr>
          <w:t>is</w:t>
        </w:r>
      </w:ins>
      <w:ins w:id="68" w:author="Buskens, V.W. (Vincent)" w:date="2024-07-24T11:01:00Z">
        <w:r w:rsidR="001A53D6">
          <w:rPr>
            <w:rFonts w:cstheme="minorHAnsi"/>
          </w:rPr>
          <w:t xml:space="preserve"> </w:t>
        </w:r>
        <w:r w:rsidR="001A53D6" w:rsidRPr="0003492A">
          <w:rPr>
            <w:rFonts w:cstheme="minorHAnsi"/>
          </w:rPr>
          <w:t>evidence supports th</w:t>
        </w:r>
        <w:r w:rsidR="001A53D6">
          <w:rPr>
            <w:rFonts w:cstheme="minorHAnsi"/>
          </w:rPr>
          <w:t>ese</w:t>
        </w:r>
        <w:r w:rsidR="001A53D6" w:rsidRPr="0003492A">
          <w:rPr>
            <w:rFonts w:cstheme="minorHAnsi"/>
          </w:rPr>
          <w:t xml:space="preserve"> hypothes</w:t>
        </w:r>
        <w:r w:rsidR="001A53D6">
          <w:rPr>
            <w:rFonts w:cstheme="minorHAnsi"/>
          </w:rPr>
          <w:t>e</w:t>
        </w:r>
        <w:r w:rsidR="001A53D6" w:rsidRPr="0003492A">
          <w:rPr>
            <w:rFonts w:cstheme="minorHAnsi"/>
          </w:rPr>
          <w:t>s</w:t>
        </w:r>
        <w:r w:rsidR="00503FC1">
          <w:rPr>
            <w:rFonts w:cstheme="minorHAnsi"/>
          </w:rPr>
          <w:t>,</w:t>
        </w:r>
      </w:ins>
      <w:del w:id="69" w:author="Buskens, V.W. (Vincent)" w:date="2024-07-24T11:01:00Z">
        <w:r w:rsidRPr="0003492A" w:rsidDel="00503FC1">
          <w:rPr>
            <w:rFonts w:cstheme="minorHAnsi"/>
          </w:rPr>
          <w:delText>E</w:delText>
        </w:r>
      </w:del>
      <w:ins w:id="70" w:author="Buskens, V.W. (Vincent)" w:date="2024-07-24T11:01:00Z">
        <w:r w:rsidR="00503FC1">
          <w:rPr>
            <w:rFonts w:cstheme="minorHAnsi"/>
          </w:rPr>
          <w:t xml:space="preserve"> e</w:t>
        </w:r>
      </w:ins>
      <w:r w:rsidRPr="0003492A">
        <w:rPr>
          <w:rFonts w:cstheme="minorHAnsi"/>
        </w:rPr>
        <w:t xml:space="preserve">specially in studies where network relations </w:t>
      </w:r>
      <w:r w:rsidR="001B6026">
        <w:rPr>
          <w:rFonts w:cstheme="minorHAnsi"/>
        </w:rPr>
        <w:t>a</w:t>
      </w:r>
      <w:r w:rsidRPr="0003492A">
        <w:rPr>
          <w:rFonts w:cstheme="minorHAnsi"/>
        </w:rPr>
        <w:t>re implemented without repeated dyadic interactions</w:t>
      </w:r>
      <w:del w:id="71" w:author="Buskens, V.W. (Vincent)" w:date="2024-07-24T11:01:00Z">
        <w:r w:rsidRPr="0003492A" w:rsidDel="00503FC1">
          <w:rPr>
            <w:rFonts w:cstheme="minorHAnsi"/>
          </w:rPr>
          <w:delText>,</w:delText>
        </w:r>
        <w:r w:rsidRPr="0003492A" w:rsidDel="001A53D6">
          <w:rPr>
            <w:rFonts w:cstheme="minorHAnsi"/>
          </w:rPr>
          <w:delText xml:space="preserve"> </w:delText>
        </w:r>
        <w:r w:rsidR="00ED76D0" w:rsidDel="001A53D6">
          <w:rPr>
            <w:rFonts w:cstheme="minorHAnsi"/>
          </w:rPr>
          <w:delText xml:space="preserve">the aggregated </w:delText>
        </w:r>
        <w:r w:rsidRPr="0003492A" w:rsidDel="001A53D6">
          <w:rPr>
            <w:rFonts w:cstheme="minorHAnsi"/>
          </w:rPr>
          <w:delText>evidence supports th</w:delText>
        </w:r>
        <w:r w:rsidR="001B6026" w:rsidDel="001A53D6">
          <w:rPr>
            <w:rFonts w:cstheme="minorHAnsi"/>
          </w:rPr>
          <w:delText>ese</w:delText>
        </w:r>
        <w:r w:rsidRPr="0003492A" w:rsidDel="001A53D6">
          <w:rPr>
            <w:rFonts w:cstheme="minorHAnsi"/>
          </w:rPr>
          <w:delText xml:space="preserve"> hypothes</w:delText>
        </w:r>
        <w:r w:rsidR="001B6026" w:rsidDel="001A53D6">
          <w:rPr>
            <w:rFonts w:cstheme="minorHAnsi"/>
          </w:rPr>
          <w:delText>e</w:delText>
        </w:r>
        <w:r w:rsidRPr="0003492A" w:rsidDel="001A53D6">
          <w:rPr>
            <w:rFonts w:cstheme="minorHAnsi"/>
          </w:rPr>
          <w:delText>s</w:delText>
        </w:r>
      </w:del>
      <w:r w:rsidRPr="0003492A">
        <w:rPr>
          <w:rFonts w:cstheme="minorHAnsi"/>
        </w:rPr>
        <w:t xml:space="preserve">. In the studies with network relations implemented in the presence of repeated dyadic interactions, the support is weaker and less consistent, but still positive when </w:t>
      </w:r>
      <w:r w:rsidRPr="0003492A">
        <w:rPr>
          <w:rFonts w:cstheme="minorHAnsi"/>
        </w:rPr>
        <w:lastRenderedPageBreak/>
        <w:t>compar</w:t>
      </w:r>
      <w:ins w:id="72" w:author="Buskens, V.W. (Vincent)" w:date="2024-07-24T10:59:00Z">
        <w:r w:rsidR="004B58FE">
          <w:rPr>
            <w:rFonts w:cstheme="minorHAnsi"/>
          </w:rPr>
          <w:t>ed</w:t>
        </w:r>
      </w:ins>
      <w:del w:id="73" w:author="Buskens, V.W. (Vincent)" w:date="2024-07-24T10:59:00Z">
        <w:r w:rsidRPr="0003492A" w:rsidDel="004B58FE">
          <w:rPr>
            <w:rFonts w:cstheme="minorHAnsi"/>
          </w:rPr>
          <w:delText>ing</w:delText>
        </w:r>
      </w:del>
      <w:r w:rsidRPr="0003492A">
        <w:rPr>
          <w:rFonts w:cstheme="minorHAnsi"/>
        </w:rPr>
        <w:t xml:space="preserve"> with the ‘complement hypothesis’ (technically, the parameter space that is </w:t>
      </w:r>
      <w:r w:rsidRPr="0003492A">
        <w:rPr>
          <w:rFonts w:cstheme="minorHAnsi"/>
          <w:i/>
          <w:iCs/>
        </w:rPr>
        <w:t xml:space="preserve">not </w:t>
      </w:r>
      <w:r w:rsidRPr="0003492A">
        <w:rPr>
          <w:rFonts w:cstheme="minorHAnsi"/>
        </w:rPr>
        <w:t xml:space="preserve">in line with the </w:t>
      </w:r>
      <w:r w:rsidR="001B6026">
        <w:rPr>
          <w:rFonts w:cstheme="minorHAnsi"/>
        </w:rPr>
        <w:t xml:space="preserve">respective </w:t>
      </w:r>
      <w:r w:rsidRPr="0003492A">
        <w:rPr>
          <w:rFonts w:cstheme="minorHAnsi"/>
        </w:rPr>
        <w:t xml:space="preserve">hypothesis on network control effects). The results provide </w:t>
      </w:r>
      <w:r w:rsidR="003070C8">
        <w:rPr>
          <w:rFonts w:cstheme="minorHAnsi"/>
        </w:rPr>
        <w:t>important</w:t>
      </w:r>
      <w:r w:rsidRPr="0003492A">
        <w:rPr>
          <w:rFonts w:cstheme="minorHAnsi"/>
        </w:rPr>
        <w:t xml:space="preserve"> evidence for network control hypothes</w:t>
      </w:r>
      <w:r w:rsidR="001B6026">
        <w:rPr>
          <w:rFonts w:cstheme="minorHAnsi"/>
        </w:rPr>
        <w:t>e</w:t>
      </w:r>
      <w:r w:rsidRPr="0003492A">
        <w:rPr>
          <w:rFonts w:cstheme="minorHAnsi"/>
        </w:rPr>
        <w:t>s.</w:t>
      </w:r>
    </w:p>
    <w:p w14:paraId="37840F15" w14:textId="1AF4E957" w:rsidR="0003492A" w:rsidRPr="0003492A" w:rsidRDefault="00D65DD8" w:rsidP="0003492A">
      <w:pPr>
        <w:autoSpaceDE w:val="0"/>
        <w:autoSpaceDN w:val="0"/>
        <w:adjustRightInd w:val="0"/>
        <w:ind w:firstLine="397"/>
        <w:jc w:val="both"/>
        <w:rPr>
          <w:rFonts w:cstheme="minorHAnsi"/>
        </w:rPr>
      </w:pPr>
      <w:ins w:id="74" w:author="Buskens, V.W. (Vincent)" w:date="2024-07-24T11:03:00Z">
        <w:r>
          <w:rPr>
            <w:rFonts w:cstheme="minorHAnsi"/>
          </w:rPr>
          <w:t>Obviously, w</w:t>
        </w:r>
      </w:ins>
      <w:del w:id="75" w:author="Buskens, V.W. (Vincent)" w:date="2024-07-24T11:03:00Z">
        <w:r w:rsidR="0003492A" w:rsidRPr="0003492A" w:rsidDel="00D65DD8">
          <w:rPr>
            <w:rFonts w:cstheme="minorHAnsi"/>
          </w:rPr>
          <w:delText>W</w:delText>
        </w:r>
      </w:del>
      <w:r w:rsidR="0003492A" w:rsidRPr="0003492A">
        <w:rPr>
          <w:rFonts w:cstheme="minorHAnsi"/>
        </w:rPr>
        <w:t xml:space="preserve">e </w:t>
      </w:r>
      <w:del w:id="76" w:author="Buskens, V.W. (Vincent)" w:date="2024-07-24T11:07:00Z">
        <w:r w:rsidR="0003492A" w:rsidRPr="0003492A" w:rsidDel="0006467A">
          <w:rPr>
            <w:rFonts w:cstheme="minorHAnsi"/>
          </w:rPr>
          <w:delText xml:space="preserve">of course </w:delText>
        </w:r>
      </w:del>
      <w:r w:rsidR="0003492A" w:rsidRPr="0003492A">
        <w:rPr>
          <w:rFonts w:cstheme="minorHAnsi"/>
        </w:rPr>
        <w:t>include a discussion of our findings and their implications for research on trust and social networks, addressing further theoretical, empirical, and methodological work.</w:t>
      </w:r>
    </w:p>
    <w:p w14:paraId="2344039F" w14:textId="77777777" w:rsidR="00420A6B" w:rsidRPr="0003492A" w:rsidRDefault="00420A6B" w:rsidP="0003492A">
      <w:pPr>
        <w:rPr>
          <w:rFonts w:asciiTheme="majorHAnsi" w:hAnsiTheme="majorHAnsi" w:cstheme="majorHAnsi"/>
          <w:b/>
        </w:rPr>
      </w:pPr>
    </w:p>
    <w:p w14:paraId="06DF3443" w14:textId="667B41A4" w:rsidR="007909DB" w:rsidRPr="00BC5968" w:rsidRDefault="002613E1" w:rsidP="007909DB">
      <w:pPr>
        <w:rPr>
          <w:b/>
        </w:rPr>
      </w:pPr>
      <w:r>
        <w:rPr>
          <w:b/>
        </w:rPr>
        <w:t xml:space="preserve">The </w:t>
      </w:r>
      <w:r w:rsidR="00431FC4">
        <w:rPr>
          <w:b/>
        </w:rPr>
        <w:t xml:space="preserve">Anticipated </w:t>
      </w:r>
      <w:r>
        <w:rPr>
          <w:b/>
        </w:rPr>
        <w:t xml:space="preserve">Main Point or </w:t>
      </w:r>
      <w:r w:rsidR="00431FC4">
        <w:rPr>
          <w:b/>
        </w:rPr>
        <w:t xml:space="preserve">Line of </w:t>
      </w:r>
      <w:r w:rsidR="007909DB" w:rsidRPr="00BC5968">
        <w:rPr>
          <w:b/>
        </w:rPr>
        <w:t>Argument</w:t>
      </w:r>
      <w:r w:rsidR="00431FC4">
        <w:rPr>
          <w:b/>
        </w:rPr>
        <w:t xml:space="preserve"> for the Chapter</w:t>
      </w:r>
      <w:r>
        <w:rPr>
          <w:b/>
        </w:rPr>
        <w:t xml:space="preserve"> (in one or two sentences)</w:t>
      </w:r>
      <w:r w:rsidR="007909DB" w:rsidRPr="00BC5968">
        <w:rPr>
          <w:b/>
        </w:rPr>
        <w:t xml:space="preserve">: </w:t>
      </w:r>
    </w:p>
    <w:p w14:paraId="5B1B150D" w14:textId="0CBAFFC9" w:rsidR="001B6026" w:rsidRDefault="001B6026" w:rsidP="00C40F6A">
      <w:pPr>
        <w:rPr>
          <w:rFonts w:cstheme="minorHAnsi"/>
        </w:rPr>
      </w:pPr>
      <w:r>
        <w:rPr>
          <w:rFonts w:cstheme="minorHAnsi"/>
        </w:rPr>
        <w:t>T</w:t>
      </w:r>
      <w:r w:rsidRPr="0003492A">
        <w:rPr>
          <w:rFonts w:cstheme="minorHAnsi"/>
        </w:rPr>
        <w:t>he empirical evidence on network control effects is ambiguous. This is an empirical puzzle for research on trust and social networks</w:t>
      </w:r>
      <w:r>
        <w:rPr>
          <w:rFonts w:cstheme="minorHAnsi"/>
        </w:rPr>
        <w:t>. W</w:t>
      </w:r>
      <w:r w:rsidRPr="0003492A">
        <w:rPr>
          <w:rFonts w:cstheme="minorHAnsi"/>
        </w:rPr>
        <w:t>e employ a novel method</w:t>
      </w:r>
      <w:r>
        <w:rPr>
          <w:rFonts w:cstheme="minorHAnsi"/>
        </w:rPr>
        <w:t xml:space="preserve"> to </w:t>
      </w:r>
      <w:r w:rsidRPr="0003492A">
        <w:rPr>
          <w:rFonts w:cstheme="minorHAnsi"/>
        </w:rPr>
        <w:t xml:space="preserve">statistically aggregate </w:t>
      </w:r>
      <w:r>
        <w:rPr>
          <w:rFonts w:cstheme="minorHAnsi"/>
        </w:rPr>
        <w:t xml:space="preserve">the </w:t>
      </w:r>
      <w:r w:rsidRPr="0003492A">
        <w:rPr>
          <w:rFonts w:cstheme="minorHAnsi"/>
        </w:rPr>
        <w:t>evidenc</w:t>
      </w:r>
      <w:r>
        <w:rPr>
          <w:rFonts w:cstheme="minorHAnsi"/>
        </w:rPr>
        <w:t>e</w:t>
      </w:r>
      <w:r w:rsidRPr="0003492A">
        <w:rPr>
          <w:rFonts w:cstheme="minorHAnsi"/>
        </w:rPr>
        <w:t>, Bayesian Evidence Synthesis</w:t>
      </w:r>
      <w:r w:rsidR="00D31230">
        <w:rPr>
          <w:rFonts w:cstheme="minorHAnsi"/>
        </w:rPr>
        <w:t>,</w:t>
      </w:r>
      <w:r>
        <w:rPr>
          <w:rFonts w:cstheme="minorHAnsi"/>
        </w:rPr>
        <w:t xml:space="preserve"> and</w:t>
      </w:r>
      <w:r w:rsidRPr="0003492A">
        <w:rPr>
          <w:rFonts w:cstheme="minorHAnsi"/>
        </w:rPr>
        <w:t xml:space="preserve"> find strong support for network control hypothes</w:t>
      </w:r>
      <w:r>
        <w:rPr>
          <w:rFonts w:cstheme="minorHAnsi"/>
        </w:rPr>
        <w:t>e</w:t>
      </w:r>
      <w:r w:rsidRPr="0003492A">
        <w:rPr>
          <w:rFonts w:cstheme="minorHAnsi"/>
        </w:rPr>
        <w:t>s.</w:t>
      </w:r>
    </w:p>
    <w:p w14:paraId="034BAEA7" w14:textId="77777777" w:rsidR="00420A6B" w:rsidRDefault="00420A6B" w:rsidP="00C40F6A">
      <w:pPr>
        <w:rPr>
          <w:b/>
        </w:rPr>
      </w:pPr>
    </w:p>
    <w:p w14:paraId="3B8CE6A8" w14:textId="6A5FD97D" w:rsidR="00420A6B" w:rsidRDefault="00431FC4" w:rsidP="00C40F6A">
      <w:pPr>
        <w:rPr>
          <w:b/>
        </w:rPr>
      </w:pPr>
      <w:r>
        <w:rPr>
          <w:b/>
        </w:rPr>
        <w:t>If you intend to write</w:t>
      </w:r>
      <w:r w:rsidRPr="00BC5968">
        <w:rPr>
          <w:b/>
        </w:rPr>
        <w:t xml:space="preserve"> </w:t>
      </w:r>
      <w:r w:rsidR="00C40F6A" w:rsidRPr="00BC5968">
        <w:rPr>
          <w:b/>
        </w:rPr>
        <w:t>a conceptual or review chapter,</w:t>
      </w:r>
      <w:r w:rsidR="00420A6B">
        <w:rPr>
          <w:b/>
        </w:rPr>
        <w:t xml:space="preserve"> is there a specific theoretical lens or framework</w:t>
      </w:r>
      <w:r>
        <w:rPr>
          <w:b/>
        </w:rPr>
        <w:t xml:space="preserve"> that you intend to use</w:t>
      </w:r>
      <w:r w:rsidR="00420A6B">
        <w:rPr>
          <w:b/>
        </w:rPr>
        <w:t xml:space="preserve">: </w:t>
      </w:r>
      <w:r w:rsidR="003070C8" w:rsidRPr="003070C8">
        <w:rPr>
          <w:bCs/>
        </w:rPr>
        <w:t>not applicable</w:t>
      </w:r>
      <w:r w:rsidR="001B6026">
        <w:rPr>
          <w:bCs/>
        </w:rPr>
        <w:t>.</w:t>
      </w:r>
    </w:p>
    <w:p w14:paraId="24188E9B" w14:textId="77777777" w:rsidR="00431FC4" w:rsidRDefault="00431FC4" w:rsidP="00C40F6A">
      <w:pPr>
        <w:rPr>
          <w:b/>
        </w:rPr>
      </w:pPr>
    </w:p>
    <w:p w14:paraId="3CF5C344" w14:textId="16D090A9" w:rsidR="00C40F6A" w:rsidRPr="00BC5968" w:rsidRDefault="00431FC4" w:rsidP="00C40F6A">
      <w:pPr>
        <w:rPr>
          <w:b/>
        </w:rPr>
      </w:pPr>
      <w:r>
        <w:rPr>
          <w:b/>
        </w:rPr>
        <w:t xml:space="preserve">If you intend to write </w:t>
      </w:r>
      <w:r w:rsidR="00C40F6A" w:rsidRPr="00BC5968">
        <w:rPr>
          <w:b/>
        </w:rPr>
        <w:t xml:space="preserve">an empirical chapter, </w:t>
      </w:r>
      <w:r>
        <w:rPr>
          <w:b/>
        </w:rPr>
        <w:t xml:space="preserve">is </w:t>
      </w:r>
      <w:r w:rsidR="00C40F6A" w:rsidRPr="00BC5968">
        <w:rPr>
          <w:b/>
        </w:rPr>
        <w:t>the</w:t>
      </w:r>
      <w:r>
        <w:rPr>
          <w:b/>
        </w:rPr>
        <w:t>re a specific</w:t>
      </w:r>
      <w:r w:rsidR="00C40F6A" w:rsidRPr="00BC5968">
        <w:rPr>
          <w:b/>
        </w:rPr>
        <w:t xml:space="preserve"> </w:t>
      </w:r>
      <w:r w:rsidR="007909DB" w:rsidRPr="00BC5968">
        <w:rPr>
          <w:b/>
        </w:rPr>
        <w:t>methodological approach</w:t>
      </w:r>
      <w:r>
        <w:rPr>
          <w:b/>
        </w:rPr>
        <w:t xml:space="preserve"> that you intend to use:</w:t>
      </w:r>
    </w:p>
    <w:p w14:paraId="3B50D195" w14:textId="12DB36E4" w:rsidR="00C40F6A" w:rsidRPr="001B6026" w:rsidRDefault="001B6026" w:rsidP="00C40F6A">
      <w:pPr>
        <w:rPr>
          <w:bCs/>
        </w:rPr>
      </w:pPr>
      <w:r>
        <w:rPr>
          <w:rFonts w:cstheme="minorHAnsi"/>
        </w:rPr>
        <w:t xml:space="preserve">We employ </w:t>
      </w:r>
      <w:r w:rsidRPr="0003492A">
        <w:rPr>
          <w:rFonts w:cstheme="minorHAnsi"/>
        </w:rPr>
        <w:t>Bayesian Evidence Synthesis</w:t>
      </w:r>
      <w:r>
        <w:rPr>
          <w:rFonts w:cstheme="minorHAnsi"/>
        </w:rPr>
        <w:t>, a novel method that</w:t>
      </w:r>
      <w:r w:rsidRPr="0003492A">
        <w:rPr>
          <w:rFonts w:cstheme="minorHAnsi"/>
        </w:rPr>
        <w:t xml:space="preserve"> allow</w:t>
      </w:r>
      <w:r>
        <w:rPr>
          <w:rFonts w:cstheme="minorHAnsi"/>
        </w:rPr>
        <w:t>s</w:t>
      </w:r>
      <w:r w:rsidRPr="0003492A">
        <w:rPr>
          <w:rFonts w:cstheme="minorHAnsi"/>
        </w:rPr>
        <w:t xml:space="preserve"> </w:t>
      </w:r>
      <w:del w:id="77" w:author="Buskens, V.W. (Vincent)" w:date="2024-07-24T11:04:00Z">
        <w:r w:rsidRPr="0003492A" w:rsidDel="00CD310F">
          <w:rPr>
            <w:rFonts w:cstheme="minorHAnsi"/>
          </w:rPr>
          <w:delText>to</w:delText>
        </w:r>
      </w:del>
      <w:ins w:id="78" w:author="Buskens, V.W. (Vincent)" w:date="2024-07-24T11:04:00Z">
        <w:r w:rsidR="00CD310F">
          <w:rPr>
            <w:rFonts w:cstheme="minorHAnsi"/>
          </w:rPr>
          <w:t>for</w:t>
        </w:r>
      </w:ins>
      <w:r w:rsidRPr="0003492A">
        <w:rPr>
          <w:rFonts w:cstheme="minorHAnsi"/>
        </w:rPr>
        <w:t xml:space="preserve"> statistically aggregat</w:t>
      </w:r>
      <w:ins w:id="79" w:author="Buskens, V.W. (Vincent)" w:date="2024-07-24T11:04:00Z">
        <w:r w:rsidR="00CD310F">
          <w:rPr>
            <w:rFonts w:cstheme="minorHAnsi"/>
          </w:rPr>
          <w:t>ing</w:t>
        </w:r>
      </w:ins>
      <w:del w:id="80" w:author="Buskens, V.W. (Vincent)" w:date="2024-07-24T11:04:00Z">
        <w:r w:rsidRPr="0003492A" w:rsidDel="00CD310F">
          <w:rPr>
            <w:rFonts w:cstheme="minorHAnsi"/>
          </w:rPr>
          <w:delText>e</w:delText>
        </w:r>
      </w:del>
      <w:r w:rsidRPr="0003492A">
        <w:rPr>
          <w:rFonts w:cstheme="minorHAnsi"/>
        </w:rPr>
        <w:t xml:space="preserve"> evidence over conceptually similar but methodologically diverse studies (</w:t>
      </w:r>
      <w:del w:id="81" w:author="Volker, T.B. (Thom)" w:date="2024-07-24T20:05:00Z">
        <w:r w:rsidRPr="0003492A" w:rsidDel="00672EBC">
          <w:rPr>
            <w:rFonts w:cstheme="minorHAnsi"/>
          </w:rPr>
          <w:delText xml:space="preserve">Kass and </w:delText>
        </w:r>
        <w:commentRangeStart w:id="82"/>
        <w:r w:rsidRPr="0003492A" w:rsidDel="00672EBC">
          <w:rPr>
            <w:rFonts w:cstheme="minorHAnsi"/>
          </w:rPr>
          <w:delText>Raftery</w:delText>
        </w:r>
      </w:del>
      <w:commentRangeEnd w:id="82"/>
      <w:r w:rsidR="00672EBC">
        <w:rPr>
          <w:rStyle w:val="CommentReference"/>
        </w:rPr>
        <w:commentReference w:id="82"/>
      </w:r>
      <w:del w:id="83" w:author="Volker, T.B. (Thom)" w:date="2024-07-24T20:05:00Z">
        <w:r w:rsidRPr="0003492A" w:rsidDel="00672EBC">
          <w:rPr>
            <w:rFonts w:cstheme="minorHAnsi"/>
          </w:rPr>
          <w:delText xml:space="preserve"> 1995</w:delText>
        </w:r>
        <w:r w:rsidDel="00672EBC">
          <w:rPr>
            <w:rFonts w:cstheme="minorHAnsi"/>
          </w:rPr>
          <w:delText xml:space="preserve">; </w:delText>
        </w:r>
      </w:del>
      <w:r>
        <w:rPr>
          <w:rFonts w:cstheme="minorHAnsi"/>
        </w:rPr>
        <w:t xml:space="preserve">Klugkist and Volker 2023; </w:t>
      </w:r>
      <w:r w:rsidRPr="0003492A">
        <w:rPr>
          <w:rFonts w:cstheme="minorHAnsi"/>
        </w:rPr>
        <w:t>Kuiper et al. 2013).</w:t>
      </w:r>
    </w:p>
    <w:p w14:paraId="41A1B230" w14:textId="77777777" w:rsidR="007909DB" w:rsidRPr="00BC5968" w:rsidRDefault="007909DB" w:rsidP="00C40F6A">
      <w:pPr>
        <w:rPr>
          <w:b/>
        </w:rPr>
      </w:pPr>
    </w:p>
    <w:p w14:paraId="293C933E" w14:textId="56A80645" w:rsidR="00C40F6A" w:rsidRDefault="00431FC4" w:rsidP="00C40F6A">
      <w:pPr>
        <w:rPr>
          <w:b/>
        </w:rPr>
      </w:pPr>
      <w:r>
        <w:rPr>
          <w:b/>
        </w:rPr>
        <w:t>What do you hope will be the e</w:t>
      </w:r>
      <w:r w:rsidR="007909DB" w:rsidRPr="00BC5968">
        <w:rPr>
          <w:b/>
        </w:rPr>
        <w:t xml:space="preserve">xpected </w:t>
      </w:r>
      <w:r w:rsidR="00420A6B">
        <w:rPr>
          <w:b/>
        </w:rPr>
        <w:t>contributions</w:t>
      </w:r>
      <w:r>
        <w:rPr>
          <w:b/>
        </w:rPr>
        <w:t xml:space="preserve"> of your chapter</w:t>
      </w:r>
      <w:r w:rsidR="007909DB" w:rsidRPr="00BC5968">
        <w:rPr>
          <w:b/>
        </w:rPr>
        <w:t xml:space="preserve"> (</w:t>
      </w:r>
      <w:r w:rsidR="005916A6">
        <w:rPr>
          <w:b/>
        </w:rPr>
        <w:t>e.g.,</w:t>
      </w:r>
      <w:r w:rsidR="00420A6B">
        <w:rPr>
          <w:b/>
        </w:rPr>
        <w:t xml:space="preserve"> toward </w:t>
      </w:r>
      <w:r w:rsidR="00420A6B" w:rsidRPr="00BC5968">
        <w:rPr>
          <w:b/>
        </w:rPr>
        <w:t>a</w:t>
      </w:r>
      <w:r w:rsidR="0018679E">
        <w:rPr>
          <w:b/>
        </w:rPr>
        <w:t>n understanding of the network mechanisms</w:t>
      </w:r>
      <w:r w:rsidR="00420A6B" w:rsidRPr="00BC5968">
        <w:rPr>
          <w:b/>
        </w:rPr>
        <w:t xml:space="preserve"> of trust </w:t>
      </w:r>
      <w:r w:rsidR="0018679E">
        <w:rPr>
          <w:b/>
        </w:rPr>
        <w:t xml:space="preserve">dynamics </w:t>
      </w:r>
      <w:r w:rsidR="00420A6B">
        <w:rPr>
          <w:b/>
        </w:rPr>
        <w:t xml:space="preserve">in </w:t>
      </w:r>
      <w:r w:rsidR="0018679E">
        <w:rPr>
          <w:b/>
        </w:rPr>
        <w:t>organizations</w:t>
      </w:r>
      <w:r w:rsidR="00420A6B">
        <w:rPr>
          <w:b/>
        </w:rPr>
        <w:t xml:space="preserve">, </w:t>
      </w:r>
      <w:r w:rsidR="007909DB" w:rsidRPr="00BC5968">
        <w:rPr>
          <w:b/>
        </w:rPr>
        <w:t>additional theoretical implications</w:t>
      </w:r>
      <w:r w:rsidR="00420A6B">
        <w:rPr>
          <w:b/>
        </w:rPr>
        <w:t>,</w:t>
      </w:r>
      <w:r w:rsidR="007909DB" w:rsidRPr="00BC5968">
        <w:rPr>
          <w:b/>
        </w:rPr>
        <w:t xml:space="preserve"> and possible practical implications</w:t>
      </w:r>
      <w:ins w:id="84" w:author="Buskens, V.W. (Vincent)" w:date="2024-07-24T11:04:00Z">
        <w:r w:rsidR="00737986">
          <w:rPr>
            <w:b/>
          </w:rPr>
          <w:t>,</w:t>
        </w:r>
      </w:ins>
      <w:r>
        <w:rPr>
          <w:b/>
        </w:rPr>
        <w:t xml:space="preserve"> etc.</w:t>
      </w:r>
      <w:r w:rsidR="007909DB" w:rsidRPr="00BC5968">
        <w:rPr>
          <w:b/>
        </w:rPr>
        <w:t>):</w:t>
      </w:r>
    </w:p>
    <w:p w14:paraId="165C4E3A" w14:textId="4E916109" w:rsidR="001B6026" w:rsidRPr="0003492A" w:rsidRDefault="001B6026" w:rsidP="001B6026">
      <w:pPr>
        <w:jc w:val="both"/>
        <w:rPr>
          <w:rFonts w:cstheme="minorHAnsi"/>
        </w:rPr>
      </w:pPr>
      <w:r w:rsidRPr="0003492A">
        <w:rPr>
          <w:rFonts w:cstheme="minorHAnsi"/>
        </w:rPr>
        <w:t xml:space="preserve">In terms of the objectives of and potential research directions for the </w:t>
      </w:r>
      <w:r w:rsidRPr="0003492A">
        <w:rPr>
          <w:rFonts w:cstheme="minorHAnsi"/>
          <w:i/>
          <w:iCs/>
        </w:rPr>
        <w:t>Handbook</w:t>
      </w:r>
      <w:r w:rsidRPr="0003492A">
        <w:rPr>
          <w:rFonts w:cstheme="minorHAnsi"/>
        </w:rPr>
        <w:t>, we focus on the precise mechanisms through which networks foster trust and trustworthiness (research direction ‘trust creation’) and on influences of third parties on a trustor-trustee relationship (research direction ‘network structures, positions, ties, and trust’).</w:t>
      </w:r>
      <w:r w:rsidR="00ED76D0">
        <w:rPr>
          <w:rFonts w:cstheme="minorHAnsi"/>
        </w:rPr>
        <w:t xml:space="preserve"> We also contribute to employing a novel methodology – </w:t>
      </w:r>
      <w:r w:rsidR="00ED76D0" w:rsidRPr="0003492A">
        <w:rPr>
          <w:rFonts w:cstheme="minorHAnsi"/>
        </w:rPr>
        <w:t>Bayesian Evidence Synthesis</w:t>
      </w:r>
      <w:r w:rsidR="00ED76D0">
        <w:rPr>
          <w:rFonts w:cstheme="minorHAnsi"/>
        </w:rPr>
        <w:t xml:space="preserve"> – for the empirical study of trust in networks (research direction ‘emerging technological trends and trust’).</w:t>
      </w:r>
    </w:p>
    <w:p w14:paraId="140B738B" w14:textId="77777777" w:rsidR="001B6026" w:rsidRDefault="001B6026" w:rsidP="00C40F6A">
      <w:pPr>
        <w:rPr>
          <w:bCs/>
        </w:rPr>
      </w:pPr>
    </w:p>
    <w:p w14:paraId="45A2A25E" w14:textId="7E3F6EAE" w:rsidR="00ED76D0" w:rsidRPr="00ED76D0" w:rsidRDefault="00ED76D0" w:rsidP="00ED76D0">
      <w:pPr>
        <w:jc w:val="both"/>
        <w:rPr>
          <w:b/>
        </w:rPr>
      </w:pPr>
      <w:r w:rsidRPr="00ED76D0">
        <w:rPr>
          <w:b/>
        </w:rPr>
        <w:t>References</w:t>
      </w:r>
    </w:p>
    <w:p w14:paraId="79F6724F" w14:textId="77777777" w:rsidR="00ED76D0" w:rsidRPr="0003492A" w:rsidRDefault="00ED76D0" w:rsidP="00ED76D0">
      <w:pPr>
        <w:autoSpaceDE w:val="0"/>
        <w:autoSpaceDN w:val="0"/>
        <w:adjustRightInd w:val="0"/>
        <w:ind w:left="397" w:hanging="397"/>
        <w:jc w:val="both"/>
        <w:rPr>
          <w:rFonts w:cstheme="minorHAnsi"/>
        </w:rPr>
      </w:pPr>
      <w:r w:rsidRPr="0003492A">
        <w:rPr>
          <w:rFonts w:cstheme="minorHAnsi"/>
        </w:rPr>
        <w:t xml:space="preserve">Buskens, Vincent, and Werner Raub (2002) “Embedded Trust: Control and Learning.” Pp. 167–202 in </w:t>
      </w:r>
      <w:r w:rsidRPr="0003492A">
        <w:rPr>
          <w:rFonts w:cstheme="minorHAnsi"/>
          <w:i/>
          <w:iCs/>
        </w:rPr>
        <w:t>Advances in Group Processes</w:t>
      </w:r>
      <w:r w:rsidRPr="0003492A">
        <w:rPr>
          <w:rFonts w:cstheme="minorHAnsi"/>
        </w:rPr>
        <w:t>. Vol. 19.</w:t>
      </w:r>
    </w:p>
    <w:p w14:paraId="7E8C3D4D" w14:textId="6FDD26F3" w:rsidR="00ED76D0" w:rsidRPr="0003492A" w:rsidRDefault="00ED76D0" w:rsidP="00ED76D0">
      <w:pPr>
        <w:autoSpaceDE w:val="0"/>
        <w:autoSpaceDN w:val="0"/>
        <w:adjustRightInd w:val="0"/>
        <w:ind w:left="397" w:hanging="397"/>
        <w:jc w:val="both"/>
        <w:rPr>
          <w:rFonts w:cstheme="minorHAnsi"/>
        </w:rPr>
      </w:pPr>
      <w:r w:rsidRPr="0003492A">
        <w:rPr>
          <w:rFonts w:cstheme="minorHAnsi"/>
        </w:rPr>
        <w:t xml:space="preserve">Buskens, Vincent, and Werner Raub (2013) “Rational Choice Research on Social Dilemmas: Embeddedness Effects on Trust.” Pp. 113–50 in </w:t>
      </w:r>
      <w:r w:rsidRPr="0003492A">
        <w:rPr>
          <w:rFonts w:cstheme="minorHAnsi"/>
          <w:i/>
          <w:iCs/>
        </w:rPr>
        <w:t>The Handbook of Rational Choice Social Research</w:t>
      </w:r>
      <w:r w:rsidRPr="0003492A">
        <w:rPr>
          <w:rFonts w:cstheme="minorHAnsi"/>
        </w:rPr>
        <w:t>, edited by R</w:t>
      </w:r>
      <w:r w:rsidR="00DD31BB">
        <w:rPr>
          <w:rFonts w:cstheme="minorHAnsi"/>
        </w:rPr>
        <w:t>afael</w:t>
      </w:r>
      <w:r w:rsidRPr="0003492A">
        <w:rPr>
          <w:rFonts w:cstheme="minorHAnsi"/>
        </w:rPr>
        <w:t xml:space="preserve"> </w:t>
      </w:r>
      <w:proofErr w:type="spellStart"/>
      <w:r w:rsidRPr="0003492A">
        <w:rPr>
          <w:rFonts w:cstheme="minorHAnsi"/>
        </w:rPr>
        <w:t>Wittek</w:t>
      </w:r>
      <w:proofErr w:type="spellEnd"/>
      <w:r w:rsidRPr="0003492A">
        <w:rPr>
          <w:rFonts w:cstheme="minorHAnsi"/>
        </w:rPr>
        <w:t>, T</w:t>
      </w:r>
      <w:r w:rsidR="00DD31BB">
        <w:rPr>
          <w:rFonts w:cstheme="minorHAnsi"/>
        </w:rPr>
        <w:t>om</w:t>
      </w:r>
      <w:r w:rsidRPr="0003492A">
        <w:rPr>
          <w:rFonts w:cstheme="minorHAnsi"/>
        </w:rPr>
        <w:t xml:space="preserve"> A. B. </w:t>
      </w:r>
      <w:proofErr w:type="spellStart"/>
      <w:r w:rsidRPr="0003492A">
        <w:rPr>
          <w:rFonts w:cstheme="minorHAnsi"/>
        </w:rPr>
        <w:t>Snijders</w:t>
      </w:r>
      <w:proofErr w:type="spellEnd"/>
      <w:r w:rsidRPr="0003492A">
        <w:rPr>
          <w:rFonts w:cstheme="minorHAnsi"/>
        </w:rPr>
        <w:t>, and V</w:t>
      </w:r>
      <w:r w:rsidR="00DD31BB">
        <w:rPr>
          <w:rFonts w:cstheme="minorHAnsi"/>
        </w:rPr>
        <w:t>ictor</w:t>
      </w:r>
      <w:r w:rsidRPr="0003492A">
        <w:rPr>
          <w:rFonts w:cstheme="minorHAnsi"/>
        </w:rPr>
        <w:t xml:space="preserve"> Nee. Stanford, CA: Stanford University Press.</w:t>
      </w:r>
    </w:p>
    <w:p w14:paraId="6518B5DF" w14:textId="77777777" w:rsidR="00ED76D0" w:rsidRDefault="00ED76D0" w:rsidP="00ED76D0">
      <w:pPr>
        <w:autoSpaceDE w:val="0"/>
        <w:autoSpaceDN w:val="0"/>
        <w:adjustRightInd w:val="0"/>
        <w:ind w:left="397" w:hanging="397"/>
        <w:jc w:val="both"/>
        <w:rPr>
          <w:rFonts w:cstheme="minorHAnsi"/>
        </w:rPr>
      </w:pPr>
      <w:proofErr w:type="spellStart"/>
      <w:r w:rsidRPr="0003492A">
        <w:rPr>
          <w:rFonts w:cstheme="minorHAnsi"/>
        </w:rPr>
        <w:t>Kass</w:t>
      </w:r>
      <w:proofErr w:type="spellEnd"/>
      <w:r w:rsidRPr="0003492A">
        <w:rPr>
          <w:rFonts w:cstheme="minorHAnsi"/>
        </w:rPr>
        <w:t xml:space="preserve">, Robert E., and Adrian E. Raftery (1995) “Bayes Factors.” </w:t>
      </w:r>
      <w:r w:rsidRPr="0003492A">
        <w:rPr>
          <w:rFonts w:cstheme="minorHAnsi"/>
          <w:i/>
          <w:iCs/>
        </w:rPr>
        <w:t>Journal of the American</w:t>
      </w:r>
      <w:r w:rsidRPr="0003492A">
        <w:rPr>
          <w:rFonts w:cstheme="minorHAnsi"/>
        </w:rPr>
        <w:t xml:space="preserve"> </w:t>
      </w:r>
      <w:r w:rsidRPr="0003492A">
        <w:rPr>
          <w:rFonts w:cstheme="minorHAnsi"/>
          <w:i/>
          <w:iCs/>
        </w:rPr>
        <w:t xml:space="preserve">Statistical Association </w:t>
      </w:r>
      <w:r w:rsidRPr="0003492A">
        <w:rPr>
          <w:rFonts w:cstheme="minorHAnsi"/>
        </w:rPr>
        <w:t>90(430): 773–95.</w:t>
      </w:r>
    </w:p>
    <w:p w14:paraId="00061271" w14:textId="76F8E95A" w:rsidR="00ED76D0" w:rsidRPr="003070C8" w:rsidRDefault="00ED76D0" w:rsidP="00ED76D0">
      <w:pPr>
        <w:autoSpaceDE w:val="0"/>
        <w:autoSpaceDN w:val="0"/>
        <w:adjustRightInd w:val="0"/>
        <w:ind w:left="397" w:hanging="397"/>
        <w:jc w:val="both"/>
        <w:rPr>
          <w:rFonts w:cstheme="minorHAnsi"/>
        </w:rPr>
      </w:pPr>
      <w:r w:rsidRPr="003070C8">
        <w:rPr>
          <w:rFonts w:cstheme="minorHAnsi"/>
          <w:color w:val="333333"/>
          <w:shd w:val="clear" w:color="auto" w:fill="FFFFFF"/>
        </w:rPr>
        <w:t xml:space="preserve">Klugkist, Irene, and Thom B. Volker (2023). </w:t>
      </w:r>
      <w:r w:rsidRPr="003070C8">
        <w:rPr>
          <w:rFonts w:cstheme="minorHAnsi"/>
        </w:rPr>
        <w:t>“</w:t>
      </w:r>
      <w:r w:rsidRPr="003070C8">
        <w:rPr>
          <w:rFonts w:cstheme="minorHAnsi"/>
          <w:color w:val="333333"/>
          <w:shd w:val="clear" w:color="auto" w:fill="FFFFFF"/>
        </w:rPr>
        <w:t>Bayesian Evidence Synthesis for Informative Hypotheses: An Introduction.</w:t>
      </w:r>
      <w:r w:rsidR="00A00C03">
        <w:rPr>
          <w:rFonts w:cstheme="minorHAnsi"/>
          <w:color w:val="333333"/>
          <w:shd w:val="clear" w:color="auto" w:fill="FFFFFF"/>
        </w:rPr>
        <w:t>”</w:t>
      </w:r>
      <w:r w:rsidRPr="003070C8">
        <w:rPr>
          <w:rFonts w:cstheme="minorHAnsi"/>
          <w:color w:val="333333"/>
          <w:shd w:val="clear" w:color="auto" w:fill="FFFFFF"/>
        </w:rPr>
        <w:t xml:space="preserve"> </w:t>
      </w:r>
      <w:r w:rsidRPr="003070C8">
        <w:rPr>
          <w:rStyle w:val="Emphasis"/>
          <w:rFonts w:cstheme="minorHAnsi"/>
          <w:color w:val="333333"/>
          <w:shd w:val="clear" w:color="auto" w:fill="FFFFFF"/>
        </w:rPr>
        <w:t>Psychological Methods.</w:t>
      </w:r>
      <w:r w:rsidRPr="003070C8">
        <w:rPr>
          <w:rFonts w:cstheme="minorHAnsi"/>
          <w:color w:val="333333"/>
          <w:shd w:val="clear" w:color="auto" w:fill="FFFFFF"/>
        </w:rPr>
        <w:t xml:space="preserve"> Advance online publication. https://doi.org/10.1037/met0000602.</w:t>
      </w:r>
    </w:p>
    <w:p w14:paraId="03FE3825" w14:textId="0A4BD483" w:rsidR="00ED76D0" w:rsidRPr="0003492A" w:rsidRDefault="00ED76D0" w:rsidP="00ED76D0">
      <w:pPr>
        <w:autoSpaceDE w:val="0"/>
        <w:autoSpaceDN w:val="0"/>
        <w:adjustRightInd w:val="0"/>
        <w:ind w:left="397" w:hanging="397"/>
        <w:jc w:val="both"/>
        <w:rPr>
          <w:rFonts w:cstheme="minorHAnsi"/>
        </w:rPr>
      </w:pPr>
      <w:r w:rsidRPr="0003492A">
        <w:rPr>
          <w:rFonts w:cstheme="minorHAnsi"/>
        </w:rPr>
        <w:lastRenderedPageBreak/>
        <w:t>Kuiper, Rebecca M., Vincent Buskens, Werner Raub, and Herbert Hoijtink (2013) “Combining Statistical Evidence from Several Studies</w:t>
      </w:r>
      <w:r w:rsidR="00284191">
        <w:rPr>
          <w:rFonts w:cstheme="minorHAnsi"/>
        </w:rPr>
        <w:t>.</w:t>
      </w:r>
      <w:r w:rsidRPr="0003492A">
        <w:rPr>
          <w:rFonts w:cstheme="minorHAnsi"/>
        </w:rPr>
        <w:t xml:space="preserve">” </w:t>
      </w:r>
      <w:r w:rsidRPr="0003492A">
        <w:rPr>
          <w:rFonts w:cstheme="minorHAnsi"/>
          <w:i/>
          <w:iCs/>
        </w:rPr>
        <w:t>Sociological</w:t>
      </w:r>
      <w:r w:rsidRPr="0003492A">
        <w:rPr>
          <w:rFonts w:cstheme="minorHAnsi"/>
        </w:rPr>
        <w:t xml:space="preserve"> </w:t>
      </w:r>
      <w:r w:rsidRPr="0003492A">
        <w:rPr>
          <w:rFonts w:cstheme="minorHAnsi"/>
          <w:i/>
          <w:iCs/>
        </w:rPr>
        <w:t xml:space="preserve">Methods &amp; Research </w:t>
      </w:r>
      <w:r w:rsidRPr="0003492A">
        <w:rPr>
          <w:rFonts w:cstheme="minorHAnsi"/>
        </w:rPr>
        <w:t>42(1): 60–81.</w:t>
      </w:r>
    </w:p>
    <w:p w14:paraId="4A2144E5" w14:textId="77777777" w:rsidR="00ED76D0" w:rsidRPr="001B6026" w:rsidRDefault="00ED76D0" w:rsidP="00ED76D0">
      <w:pPr>
        <w:jc w:val="both"/>
        <w:rPr>
          <w:bCs/>
        </w:rPr>
      </w:pPr>
    </w:p>
    <w:sectPr w:rsidR="00ED76D0" w:rsidRPr="001B6026" w:rsidSect="004472F4">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8" w:author="Volker, T.B. (Thom)" w:date="2024-07-24T20:00:00Z" w:initials="VT(">
    <w:p w14:paraId="7B89F605" w14:textId="77777777" w:rsidR="00CE7146" w:rsidRDefault="00CE7146" w:rsidP="007302C2">
      <w:pPr>
        <w:pStyle w:val="CommentText"/>
      </w:pPr>
      <w:r>
        <w:rPr>
          <w:rStyle w:val="CommentReference"/>
        </w:rPr>
        <w:annotationRef/>
      </w:r>
      <w:r>
        <w:t>Suggestie: "Thus, we enrich the methodological toolbox of replication research and Open Science."</w:t>
      </w:r>
    </w:p>
  </w:comment>
  <w:comment w:id="82" w:author="Volker, T.B. (Thom)" w:date="2024-07-24T20:06:00Z" w:initials="VT(">
    <w:p w14:paraId="3A1038F2" w14:textId="77777777" w:rsidR="00672EBC" w:rsidRDefault="00672EBC" w:rsidP="007954D3">
      <w:pPr>
        <w:pStyle w:val="CommentText"/>
      </w:pPr>
      <w:r>
        <w:rPr>
          <w:rStyle w:val="CommentReference"/>
        </w:rPr>
        <w:annotationRef/>
      </w:r>
      <w:r>
        <w:t>Ik stel voor deze referentie hier weg te halen, omdat dit paper echt over de Bayes factor zelf gaat, maar niet over BES.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89F605" w15:done="0"/>
  <w15:commentEx w15:paraId="3A1038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4BDBCB" w16cex:dateUtc="2024-07-24T18:00:00Z"/>
  <w16cex:commentExtensible w16cex:durableId="2A4BDD2D" w16cex:dateUtc="2024-07-24T18: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89F605" w16cid:durableId="2A4BDBCB"/>
  <w16cid:commentId w16cid:paraId="3A1038F2" w16cid:durableId="2A4BDD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5F02B" w14:textId="77777777" w:rsidR="00B7781B" w:rsidRDefault="00B7781B" w:rsidP="00ED76D0">
      <w:r>
        <w:separator/>
      </w:r>
    </w:p>
  </w:endnote>
  <w:endnote w:type="continuationSeparator" w:id="0">
    <w:p w14:paraId="657D9872" w14:textId="77777777" w:rsidR="00B7781B" w:rsidRDefault="00B7781B" w:rsidP="00ED7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7609878"/>
      <w:docPartObj>
        <w:docPartGallery w:val="Page Numbers (Bottom of Page)"/>
        <w:docPartUnique/>
      </w:docPartObj>
    </w:sdtPr>
    <w:sdtEndPr>
      <w:rPr>
        <w:noProof/>
      </w:rPr>
    </w:sdtEndPr>
    <w:sdtContent>
      <w:p w14:paraId="28EA577A" w14:textId="1A5DBC7B" w:rsidR="00ED76D0" w:rsidRDefault="00ED76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9B48C1" w14:textId="77777777" w:rsidR="00ED76D0" w:rsidRDefault="00ED76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4724A" w14:textId="77777777" w:rsidR="00B7781B" w:rsidRDefault="00B7781B" w:rsidP="00ED76D0">
      <w:r>
        <w:separator/>
      </w:r>
    </w:p>
  </w:footnote>
  <w:footnote w:type="continuationSeparator" w:id="0">
    <w:p w14:paraId="65B02A54" w14:textId="77777777" w:rsidR="00B7781B" w:rsidRDefault="00B7781B" w:rsidP="00ED76D0">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skens, V.W. (Vincent)">
    <w15:presenceInfo w15:providerId="AD" w15:userId="S::v.buskens@uu.nl::802f325f-7e4d-43be-a885-de1ed4b53d96"/>
  </w15:person>
  <w15:person w15:author="Volker, T.B. (Thom)">
    <w15:presenceInfo w15:providerId="AD" w15:userId="S::t.b.volker@uu.nl::bce417f9-ac37-43a4-aa44-465d08d810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F6A"/>
    <w:rsid w:val="0000120B"/>
    <w:rsid w:val="0003492A"/>
    <w:rsid w:val="0006467A"/>
    <w:rsid w:val="00091785"/>
    <w:rsid w:val="0009757A"/>
    <w:rsid w:val="00133DEF"/>
    <w:rsid w:val="00141367"/>
    <w:rsid w:val="0018679E"/>
    <w:rsid w:val="001A3135"/>
    <w:rsid w:val="001A53D6"/>
    <w:rsid w:val="001B6026"/>
    <w:rsid w:val="0022627D"/>
    <w:rsid w:val="00232DC4"/>
    <w:rsid w:val="002613E1"/>
    <w:rsid w:val="00284191"/>
    <w:rsid w:val="002A05F8"/>
    <w:rsid w:val="003070C8"/>
    <w:rsid w:val="003074C7"/>
    <w:rsid w:val="0037286B"/>
    <w:rsid w:val="00372FF2"/>
    <w:rsid w:val="003F7079"/>
    <w:rsid w:val="00420A6B"/>
    <w:rsid w:val="00431FC4"/>
    <w:rsid w:val="004472F4"/>
    <w:rsid w:val="00494515"/>
    <w:rsid w:val="004B58FE"/>
    <w:rsid w:val="004C2221"/>
    <w:rsid w:val="00503FC1"/>
    <w:rsid w:val="005240DE"/>
    <w:rsid w:val="005771E7"/>
    <w:rsid w:val="005916A6"/>
    <w:rsid w:val="00611C4A"/>
    <w:rsid w:val="00672EBC"/>
    <w:rsid w:val="00721CBC"/>
    <w:rsid w:val="00737986"/>
    <w:rsid w:val="00741F1A"/>
    <w:rsid w:val="007909DB"/>
    <w:rsid w:val="008714C4"/>
    <w:rsid w:val="008809D0"/>
    <w:rsid w:val="00887B9D"/>
    <w:rsid w:val="00920104"/>
    <w:rsid w:val="009E4CFA"/>
    <w:rsid w:val="00A00C03"/>
    <w:rsid w:val="00A1313F"/>
    <w:rsid w:val="00A30F61"/>
    <w:rsid w:val="00A37738"/>
    <w:rsid w:val="00A737F5"/>
    <w:rsid w:val="00B022CF"/>
    <w:rsid w:val="00B2689D"/>
    <w:rsid w:val="00B7781B"/>
    <w:rsid w:val="00BC5968"/>
    <w:rsid w:val="00BE3242"/>
    <w:rsid w:val="00C37EF9"/>
    <w:rsid w:val="00C40F6A"/>
    <w:rsid w:val="00CD310F"/>
    <w:rsid w:val="00CE7146"/>
    <w:rsid w:val="00D049C4"/>
    <w:rsid w:val="00D31230"/>
    <w:rsid w:val="00D4109B"/>
    <w:rsid w:val="00D51643"/>
    <w:rsid w:val="00D565F2"/>
    <w:rsid w:val="00D61C03"/>
    <w:rsid w:val="00D65DD8"/>
    <w:rsid w:val="00D83B13"/>
    <w:rsid w:val="00DA3B05"/>
    <w:rsid w:val="00DD31BB"/>
    <w:rsid w:val="00ED76D0"/>
    <w:rsid w:val="00ED78E1"/>
    <w:rsid w:val="00FD6F4E"/>
    <w:rsid w:val="00FE3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6ABE4E"/>
  <w15:chartTrackingRefBased/>
  <w15:docId w15:val="{D813708F-0704-3C49-AD31-FECDB3866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qFormat/>
    <w:rsid w:val="0003492A"/>
    <w:pPr>
      <w:spacing w:before="240" w:after="60"/>
      <w:outlineLvl w:val="5"/>
    </w:pPr>
    <w:rPr>
      <w:rFonts w:ascii="Times New Roman" w:eastAsia="Times New Roman" w:hAnsi="Times New Roman" w:cs="Times New Roman"/>
      <w:b/>
      <w:bCs/>
      <w:sz w:val="22"/>
      <w:szCs w:val="22"/>
    </w:rPr>
  </w:style>
  <w:style w:type="paragraph" w:styleId="Heading7">
    <w:name w:val="heading 7"/>
    <w:basedOn w:val="Normal"/>
    <w:next w:val="Normal"/>
    <w:link w:val="Heading7Char"/>
    <w:qFormat/>
    <w:rsid w:val="0003492A"/>
    <w:pPr>
      <w:spacing w:before="240" w:after="60"/>
      <w:outlineLvl w:val="6"/>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1FC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1FC4"/>
    <w:rPr>
      <w:rFonts w:ascii="Times New Roman" w:hAnsi="Times New Roman" w:cs="Times New Roman"/>
      <w:sz w:val="18"/>
      <w:szCs w:val="18"/>
    </w:rPr>
  </w:style>
  <w:style w:type="paragraph" w:styleId="Revision">
    <w:name w:val="Revision"/>
    <w:hidden/>
    <w:uiPriority w:val="99"/>
    <w:semiHidden/>
    <w:rsid w:val="0018679E"/>
  </w:style>
  <w:style w:type="character" w:styleId="Hyperlink">
    <w:name w:val="Hyperlink"/>
    <w:basedOn w:val="DefaultParagraphFont"/>
    <w:uiPriority w:val="99"/>
    <w:unhideWhenUsed/>
    <w:rsid w:val="00ED78E1"/>
    <w:rPr>
      <w:color w:val="0563C1" w:themeColor="hyperlink"/>
      <w:u w:val="single"/>
    </w:rPr>
  </w:style>
  <w:style w:type="character" w:styleId="UnresolvedMention">
    <w:name w:val="Unresolved Mention"/>
    <w:basedOn w:val="DefaultParagraphFont"/>
    <w:uiPriority w:val="99"/>
    <w:rsid w:val="00ED78E1"/>
    <w:rPr>
      <w:color w:val="605E5C"/>
      <w:shd w:val="clear" w:color="auto" w:fill="E1DFDD"/>
    </w:rPr>
  </w:style>
  <w:style w:type="character" w:customStyle="1" w:styleId="Heading6Char">
    <w:name w:val="Heading 6 Char"/>
    <w:basedOn w:val="DefaultParagraphFont"/>
    <w:link w:val="Heading6"/>
    <w:rsid w:val="0003492A"/>
    <w:rPr>
      <w:rFonts w:ascii="Times New Roman" w:eastAsia="Times New Roman" w:hAnsi="Times New Roman" w:cs="Times New Roman"/>
      <w:b/>
      <w:bCs/>
      <w:sz w:val="22"/>
      <w:szCs w:val="22"/>
    </w:rPr>
  </w:style>
  <w:style w:type="character" w:customStyle="1" w:styleId="Heading7Char">
    <w:name w:val="Heading 7 Char"/>
    <w:basedOn w:val="DefaultParagraphFont"/>
    <w:link w:val="Heading7"/>
    <w:rsid w:val="0003492A"/>
    <w:rPr>
      <w:rFonts w:ascii="Times New Roman" w:eastAsia="Times New Roman" w:hAnsi="Times New Roman" w:cs="Times New Roman"/>
    </w:rPr>
  </w:style>
  <w:style w:type="character" w:styleId="Emphasis">
    <w:name w:val="Emphasis"/>
    <w:basedOn w:val="DefaultParagraphFont"/>
    <w:uiPriority w:val="20"/>
    <w:qFormat/>
    <w:rsid w:val="003074C7"/>
    <w:rPr>
      <w:i/>
      <w:iCs/>
    </w:rPr>
  </w:style>
  <w:style w:type="paragraph" w:styleId="Header">
    <w:name w:val="header"/>
    <w:basedOn w:val="Normal"/>
    <w:link w:val="HeaderChar"/>
    <w:uiPriority w:val="99"/>
    <w:unhideWhenUsed/>
    <w:rsid w:val="00ED76D0"/>
    <w:pPr>
      <w:tabs>
        <w:tab w:val="center" w:pos="4680"/>
        <w:tab w:val="right" w:pos="9360"/>
      </w:tabs>
    </w:pPr>
  </w:style>
  <w:style w:type="character" w:customStyle="1" w:styleId="HeaderChar">
    <w:name w:val="Header Char"/>
    <w:basedOn w:val="DefaultParagraphFont"/>
    <w:link w:val="Header"/>
    <w:uiPriority w:val="99"/>
    <w:rsid w:val="00ED76D0"/>
  </w:style>
  <w:style w:type="paragraph" w:styleId="Footer">
    <w:name w:val="footer"/>
    <w:basedOn w:val="Normal"/>
    <w:link w:val="FooterChar"/>
    <w:uiPriority w:val="99"/>
    <w:unhideWhenUsed/>
    <w:rsid w:val="00ED76D0"/>
    <w:pPr>
      <w:tabs>
        <w:tab w:val="center" w:pos="4680"/>
        <w:tab w:val="right" w:pos="9360"/>
      </w:tabs>
    </w:pPr>
  </w:style>
  <w:style w:type="character" w:customStyle="1" w:styleId="FooterChar">
    <w:name w:val="Footer Char"/>
    <w:basedOn w:val="DefaultParagraphFont"/>
    <w:link w:val="Footer"/>
    <w:uiPriority w:val="99"/>
    <w:rsid w:val="00ED76D0"/>
  </w:style>
  <w:style w:type="character" w:styleId="CommentReference">
    <w:name w:val="annotation reference"/>
    <w:basedOn w:val="DefaultParagraphFont"/>
    <w:uiPriority w:val="99"/>
    <w:semiHidden/>
    <w:unhideWhenUsed/>
    <w:rsid w:val="00CE7146"/>
    <w:rPr>
      <w:sz w:val="16"/>
      <w:szCs w:val="16"/>
    </w:rPr>
  </w:style>
  <w:style w:type="paragraph" w:styleId="CommentText">
    <w:name w:val="annotation text"/>
    <w:basedOn w:val="Normal"/>
    <w:link w:val="CommentTextChar"/>
    <w:uiPriority w:val="99"/>
    <w:unhideWhenUsed/>
    <w:rsid w:val="00CE7146"/>
    <w:rPr>
      <w:sz w:val="20"/>
      <w:szCs w:val="20"/>
    </w:rPr>
  </w:style>
  <w:style w:type="character" w:customStyle="1" w:styleId="CommentTextChar">
    <w:name w:val="Comment Text Char"/>
    <w:basedOn w:val="DefaultParagraphFont"/>
    <w:link w:val="CommentText"/>
    <w:uiPriority w:val="99"/>
    <w:rsid w:val="00CE7146"/>
    <w:rPr>
      <w:sz w:val="20"/>
      <w:szCs w:val="20"/>
    </w:rPr>
  </w:style>
  <w:style w:type="paragraph" w:styleId="CommentSubject">
    <w:name w:val="annotation subject"/>
    <w:basedOn w:val="CommentText"/>
    <w:next w:val="CommentText"/>
    <w:link w:val="CommentSubjectChar"/>
    <w:uiPriority w:val="99"/>
    <w:semiHidden/>
    <w:unhideWhenUsed/>
    <w:rsid w:val="00CE7146"/>
    <w:rPr>
      <w:b/>
      <w:bCs/>
    </w:rPr>
  </w:style>
  <w:style w:type="character" w:customStyle="1" w:styleId="CommentSubjectChar">
    <w:name w:val="Comment Subject Char"/>
    <w:basedOn w:val="CommentTextChar"/>
    <w:link w:val="CommentSubject"/>
    <w:uiPriority w:val="99"/>
    <w:semiHidden/>
    <w:rsid w:val="00CE71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raub@uu.nl"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v.buskens@uu.nl" TargetMode="External"/><Relationship Id="rId12" Type="http://schemas.microsoft.com/office/2018/08/relationships/commentsExtensible" Target="commentsExtensible.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t.b.volker@uu.nl" TargetMode="External"/><Relationship Id="rId11" Type="http://schemas.microsoft.com/office/2016/09/relationships/commentsIds" Target="commentsIds.xml"/><Relationship Id="rId5" Type="http://schemas.openxmlformats.org/officeDocument/2006/relationships/endnotes" Target="endnote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footnotes" Target="footnote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1268</Words>
  <Characters>6976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Fulmer</dc:creator>
  <cp:keywords/>
  <dc:description/>
  <cp:lastModifiedBy>Volker, T.B. (Thom)</cp:lastModifiedBy>
  <cp:revision>2</cp:revision>
  <cp:lastPrinted>2024-07-23T10:12:00Z</cp:lastPrinted>
  <dcterms:created xsi:type="dcterms:W3CDTF">2024-07-24T18:06:00Z</dcterms:created>
  <dcterms:modified xsi:type="dcterms:W3CDTF">2024-07-24T18:06:00Z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3cf2510d1214ec59e70ea9aadaa0b85994ec1916a82502bf9c4ce389ea70dcc0</vt:lpwstr>
  </property>
</Properties>
</file>